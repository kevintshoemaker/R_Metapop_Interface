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221F" w:rsidRDefault="0086221F" w:rsidP="0086221F">
      <w:pPr>
        <w:autoSpaceDE w:val="0"/>
        <w:autoSpaceDN w:val="0"/>
        <w:adjustRightInd w:val="0"/>
        <w:spacing w:after="0" w:line="240" w:lineRule="auto"/>
        <w:rPr>
          <w:rFonts w:ascii="Times New Roman" w:hAnsi="Times New Roman" w:cs="Times New Roman"/>
          <w:b/>
          <w:bCs/>
          <w:i/>
          <w:iCs/>
          <w:sz w:val="24"/>
          <w:szCs w:val="24"/>
        </w:rPr>
      </w:pPr>
    </w:p>
    <w:p w:rsidR="00FD118D" w:rsidRDefault="00FD118D" w:rsidP="0086221F">
      <w:pPr>
        <w:autoSpaceDE w:val="0"/>
        <w:autoSpaceDN w:val="0"/>
        <w:adjustRightInd w:val="0"/>
        <w:spacing w:after="0" w:line="240" w:lineRule="auto"/>
        <w:rPr>
          <w:rFonts w:ascii="Times New Roman" w:hAnsi="Times New Roman" w:cs="Times New Roman"/>
          <w:b/>
          <w:bCs/>
          <w:i/>
          <w:iCs/>
          <w:sz w:val="24"/>
          <w:szCs w:val="24"/>
        </w:rPr>
      </w:pPr>
    </w:p>
    <w:p w:rsidR="005D4018" w:rsidRDefault="005D4018" w:rsidP="0086221F">
      <w:pPr>
        <w:autoSpaceDE w:val="0"/>
        <w:autoSpaceDN w:val="0"/>
        <w:adjustRightInd w:val="0"/>
        <w:spacing w:after="0" w:line="240" w:lineRule="auto"/>
        <w:rPr>
          <w:rFonts w:ascii="Times New Roman" w:hAnsi="Times New Roman" w:cs="Times New Roman"/>
          <w:b/>
          <w:bCs/>
          <w:sz w:val="20"/>
          <w:szCs w:val="20"/>
        </w:rPr>
      </w:pPr>
    </w:p>
    <w:p w:rsidR="005D4018" w:rsidRDefault="004D204B" w:rsidP="0086221F">
      <w:pPr>
        <w:autoSpaceDE w:val="0"/>
        <w:autoSpaceDN w:val="0"/>
        <w:adjustRightInd w:val="0"/>
        <w:spacing w:after="0" w:line="240" w:lineRule="auto"/>
        <w:rPr>
          <w:rFonts w:ascii="Times New Roman" w:hAnsi="Times New Roman" w:cs="Times New Roman"/>
          <w:bCs/>
          <w:sz w:val="28"/>
          <w:szCs w:val="20"/>
        </w:rPr>
      </w:pPr>
      <w:r>
        <w:rPr>
          <w:rFonts w:ascii="Times New Roman" w:hAnsi="Times New Roman" w:cs="Times New Roman"/>
          <w:bCs/>
          <w:sz w:val="28"/>
          <w:szCs w:val="20"/>
        </w:rPr>
        <w:t>E</w:t>
      </w:r>
      <w:r w:rsidR="000E0046">
        <w:rPr>
          <w:rFonts w:ascii="Times New Roman" w:hAnsi="Times New Roman" w:cs="Times New Roman"/>
          <w:bCs/>
          <w:sz w:val="28"/>
          <w:szCs w:val="20"/>
        </w:rPr>
        <w:t>nabling metamodel linkages using</w:t>
      </w:r>
      <w:r w:rsidR="00BB3900" w:rsidRPr="00BB3900">
        <w:rPr>
          <w:rFonts w:ascii="Times New Roman" w:hAnsi="Times New Roman" w:cs="Times New Roman"/>
          <w:bCs/>
          <w:sz w:val="28"/>
          <w:szCs w:val="20"/>
        </w:rPr>
        <w:t xml:space="preserve"> Ramas Metapop</w:t>
      </w:r>
      <w:r w:rsidR="000E0046">
        <w:rPr>
          <w:rFonts w:ascii="Times New Roman" w:hAnsi="Times New Roman" w:cs="Times New Roman"/>
          <w:bCs/>
          <w:sz w:val="28"/>
          <w:szCs w:val="20"/>
        </w:rPr>
        <w:t xml:space="preserve"> software</w:t>
      </w:r>
    </w:p>
    <w:p w:rsidR="00BB3900" w:rsidRPr="00BB3900" w:rsidRDefault="00BB3900" w:rsidP="0086221F">
      <w:pPr>
        <w:autoSpaceDE w:val="0"/>
        <w:autoSpaceDN w:val="0"/>
        <w:adjustRightInd w:val="0"/>
        <w:spacing w:after="0" w:line="240" w:lineRule="auto"/>
        <w:rPr>
          <w:rFonts w:ascii="Times New Roman" w:hAnsi="Times New Roman" w:cs="Times New Roman"/>
          <w:bCs/>
          <w:sz w:val="28"/>
          <w:szCs w:val="20"/>
        </w:rPr>
      </w:pPr>
    </w:p>
    <w:p w:rsidR="007E33E1" w:rsidRDefault="007E33E1" w:rsidP="0086221F">
      <w:pPr>
        <w:autoSpaceDE w:val="0"/>
        <w:autoSpaceDN w:val="0"/>
        <w:adjustRightInd w:val="0"/>
        <w:spacing w:after="0" w:line="240" w:lineRule="auto"/>
        <w:rPr>
          <w:rFonts w:ascii="Times New Roman" w:hAnsi="Times New Roman" w:cs="Times New Roman"/>
          <w:b/>
          <w:bCs/>
          <w:sz w:val="20"/>
          <w:szCs w:val="20"/>
        </w:rPr>
      </w:pPr>
    </w:p>
    <w:p w:rsidR="00F54456" w:rsidRDefault="00F54456" w:rsidP="0086221F">
      <w:pPr>
        <w:autoSpaceDE w:val="0"/>
        <w:autoSpaceDN w:val="0"/>
        <w:adjustRightInd w:val="0"/>
        <w:spacing w:after="0" w:line="240" w:lineRule="auto"/>
        <w:rPr>
          <w:rFonts w:ascii="Times New Roman" w:hAnsi="Times New Roman" w:cs="Times New Roman"/>
          <w:b/>
          <w:bCs/>
          <w:sz w:val="20"/>
          <w:szCs w:val="20"/>
        </w:rPr>
      </w:pPr>
      <w:r w:rsidRPr="00F54456">
        <w:rPr>
          <w:rFonts w:ascii="Times New Roman" w:hAnsi="Times New Roman" w:cs="Times New Roman"/>
          <w:b/>
          <w:bCs/>
          <w:sz w:val="20"/>
          <w:szCs w:val="20"/>
          <w:highlight w:val="yellow"/>
        </w:rPr>
        <w:t>Make changes so that not all changes are multipliers</w:t>
      </w:r>
      <w:bookmarkStart w:id="0" w:name="_GoBack"/>
      <w:bookmarkEnd w:id="0"/>
    </w:p>
    <w:p w:rsidR="00F54456" w:rsidRDefault="00F54456" w:rsidP="0086221F">
      <w:pPr>
        <w:autoSpaceDE w:val="0"/>
        <w:autoSpaceDN w:val="0"/>
        <w:adjustRightInd w:val="0"/>
        <w:spacing w:after="0" w:line="240" w:lineRule="auto"/>
        <w:rPr>
          <w:rFonts w:ascii="Times New Roman" w:hAnsi="Times New Roman" w:cs="Times New Roman"/>
          <w:b/>
          <w:bCs/>
          <w:sz w:val="20"/>
          <w:szCs w:val="20"/>
        </w:rPr>
      </w:pPr>
    </w:p>
    <w:p w:rsidR="005D4018" w:rsidRDefault="005D4018" w:rsidP="0086221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
          <w:bCs/>
          <w:sz w:val="20"/>
          <w:szCs w:val="20"/>
        </w:rPr>
        <w:t xml:space="preserve">Strategy: </w:t>
      </w:r>
      <w:r w:rsidR="004D4CBE">
        <w:rPr>
          <w:rFonts w:ascii="Times New Roman" w:hAnsi="Times New Roman" w:cs="Times New Roman"/>
          <w:bCs/>
          <w:sz w:val="20"/>
          <w:szCs w:val="20"/>
        </w:rPr>
        <w:t xml:space="preserve"> T</w:t>
      </w:r>
      <w:r>
        <w:rPr>
          <w:rFonts w:ascii="Times New Roman" w:hAnsi="Times New Roman" w:cs="Times New Roman"/>
          <w:bCs/>
          <w:sz w:val="20"/>
          <w:szCs w:val="20"/>
        </w:rPr>
        <w:t>o enable metamodel linkages in Ramas Metapop</w:t>
      </w:r>
      <w:r w:rsidR="00CB7E45">
        <w:rPr>
          <w:rFonts w:ascii="Times New Roman" w:hAnsi="Times New Roman" w:cs="Times New Roman"/>
          <w:bCs/>
          <w:sz w:val="20"/>
          <w:szCs w:val="20"/>
        </w:rPr>
        <w:t>, we</w:t>
      </w:r>
      <w:r w:rsidR="00290E7A">
        <w:rPr>
          <w:rFonts w:ascii="Times New Roman" w:hAnsi="Times New Roman" w:cs="Times New Roman"/>
          <w:bCs/>
          <w:sz w:val="20"/>
          <w:szCs w:val="20"/>
        </w:rPr>
        <w:t xml:space="preserve"> (1)</w:t>
      </w:r>
      <w:r w:rsidR="00CB7E45">
        <w:rPr>
          <w:rFonts w:ascii="Times New Roman" w:hAnsi="Times New Roman" w:cs="Times New Roman"/>
          <w:bCs/>
          <w:sz w:val="20"/>
          <w:szCs w:val="20"/>
        </w:rPr>
        <w:t xml:space="preserve"> </w:t>
      </w:r>
      <w:r w:rsidR="00290E7A">
        <w:rPr>
          <w:rFonts w:ascii="Times New Roman" w:hAnsi="Times New Roman" w:cs="Times New Roman"/>
          <w:bCs/>
          <w:sz w:val="20"/>
          <w:szCs w:val="20"/>
        </w:rPr>
        <w:t>implemented</w:t>
      </w:r>
      <w:r w:rsidR="000E0046">
        <w:rPr>
          <w:rFonts w:ascii="Times New Roman" w:hAnsi="Times New Roman" w:cs="Times New Roman"/>
          <w:bCs/>
          <w:sz w:val="20"/>
          <w:szCs w:val="20"/>
        </w:rPr>
        <w:t xml:space="preserve"> a new "metamodel mode"</w:t>
      </w:r>
      <w:r w:rsidR="00290E7A">
        <w:rPr>
          <w:rFonts w:ascii="Times New Roman" w:hAnsi="Times New Roman" w:cs="Times New Roman"/>
          <w:bCs/>
          <w:sz w:val="20"/>
          <w:szCs w:val="20"/>
        </w:rPr>
        <w:t xml:space="preserve"> (batch mode command: RPC=T;</w:t>
      </w:r>
      <w:r w:rsidR="00997463">
        <w:rPr>
          <w:rFonts w:ascii="Times New Roman" w:hAnsi="Times New Roman" w:cs="Times New Roman"/>
          <w:bCs/>
          <w:sz w:val="20"/>
          <w:szCs w:val="20"/>
        </w:rPr>
        <w:t xml:space="preserve"> no changes should be made to the Metapop GUI)</w:t>
      </w:r>
      <w:r w:rsidR="00F54456">
        <w:rPr>
          <w:rFonts w:ascii="Times New Roman" w:hAnsi="Times New Roman" w:cs="Times New Roman"/>
          <w:bCs/>
          <w:sz w:val="20"/>
          <w:szCs w:val="20"/>
        </w:rPr>
        <w:t xml:space="preserve"> that instigates a suite of changes within Metapop that accommodates information transfer</w:t>
      </w:r>
      <w:r w:rsidR="00290E7A">
        <w:rPr>
          <w:rFonts w:ascii="Times New Roman" w:hAnsi="Times New Roman" w:cs="Times New Roman"/>
          <w:bCs/>
          <w:sz w:val="20"/>
          <w:szCs w:val="20"/>
        </w:rPr>
        <w:t xml:space="preserve"> among multiple instances of Metapop (see below), (2) built</w:t>
      </w:r>
      <w:r w:rsidR="00F54456">
        <w:rPr>
          <w:rFonts w:ascii="Times New Roman" w:hAnsi="Times New Roman" w:cs="Times New Roman"/>
          <w:bCs/>
          <w:sz w:val="20"/>
          <w:szCs w:val="20"/>
        </w:rPr>
        <w:t xml:space="preserve"> a "Metapop Manager" software to manage information transfer between multiple (for now, one or two) instances of Metapop, </w:t>
      </w:r>
      <w:r w:rsidR="005203F0">
        <w:rPr>
          <w:rFonts w:ascii="Times New Roman" w:hAnsi="Times New Roman" w:cs="Times New Roman"/>
          <w:bCs/>
          <w:sz w:val="20"/>
          <w:szCs w:val="20"/>
        </w:rPr>
        <w:t xml:space="preserve">pausing and initiating simulations as necessary, </w:t>
      </w:r>
      <w:r w:rsidR="00290E7A">
        <w:rPr>
          <w:rFonts w:ascii="Times New Roman" w:hAnsi="Times New Roman" w:cs="Times New Roman"/>
          <w:bCs/>
          <w:sz w:val="20"/>
          <w:szCs w:val="20"/>
        </w:rPr>
        <w:t>(3) specified</w:t>
      </w:r>
      <w:r w:rsidR="00265773">
        <w:rPr>
          <w:rFonts w:ascii="Times New Roman" w:hAnsi="Times New Roman" w:cs="Times New Roman"/>
          <w:bCs/>
          <w:sz w:val="20"/>
          <w:szCs w:val="20"/>
        </w:rPr>
        <w:t xml:space="preserve"> an "Metapop</w:t>
      </w:r>
      <w:r w:rsidR="00F54456">
        <w:rPr>
          <w:rFonts w:ascii="Times New Roman" w:hAnsi="Times New Roman" w:cs="Times New Roman"/>
          <w:bCs/>
          <w:sz w:val="20"/>
          <w:szCs w:val="20"/>
        </w:rPr>
        <w:t xml:space="preserve"> StateVars" </w:t>
      </w:r>
      <w:r w:rsidR="00AD76B3">
        <w:rPr>
          <w:rFonts w:ascii="Times New Roman" w:hAnsi="Times New Roman" w:cs="Times New Roman"/>
          <w:bCs/>
          <w:sz w:val="20"/>
          <w:szCs w:val="20"/>
        </w:rPr>
        <w:t>storage structure</w:t>
      </w:r>
      <w:r w:rsidR="00F54456">
        <w:rPr>
          <w:rFonts w:ascii="Times New Roman" w:hAnsi="Times New Roman" w:cs="Times New Roman"/>
          <w:bCs/>
          <w:sz w:val="20"/>
          <w:szCs w:val="20"/>
        </w:rPr>
        <w:t xml:space="preserve"> to communicate information from Metapop to Metapop Manager (and subsequently used to inform metamodel linkages), and (4) </w:t>
      </w:r>
      <w:r w:rsidR="00CB7E45">
        <w:rPr>
          <w:rFonts w:ascii="Times New Roman" w:hAnsi="Times New Roman" w:cs="Times New Roman"/>
          <w:bCs/>
          <w:sz w:val="20"/>
          <w:szCs w:val="20"/>
        </w:rPr>
        <w:t>speci</w:t>
      </w:r>
      <w:r w:rsidR="00290E7A">
        <w:rPr>
          <w:rFonts w:ascii="Times New Roman" w:hAnsi="Times New Roman" w:cs="Times New Roman"/>
          <w:bCs/>
          <w:sz w:val="20"/>
          <w:szCs w:val="20"/>
        </w:rPr>
        <w:t>fied</w:t>
      </w:r>
      <w:r w:rsidR="00CB7E45">
        <w:rPr>
          <w:rFonts w:ascii="Times New Roman" w:hAnsi="Times New Roman" w:cs="Times New Roman"/>
          <w:bCs/>
          <w:sz w:val="20"/>
          <w:szCs w:val="20"/>
        </w:rPr>
        <w:t xml:space="preserve"> a new "</w:t>
      </w:r>
      <w:r w:rsidR="000E0046">
        <w:rPr>
          <w:rFonts w:ascii="Times New Roman" w:hAnsi="Times New Roman" w:cs="Times New Roman"/>
          <w:bCs/>
          <w:sz w:val="20"/>
          <w:szCs w:val="20"/>
        </w:rPr>
        <w:t>M</w:t>
      </w:r>
      <w:r w:rsidR="00952FAC">
        <w:rPr>
          <w:rFonts w:ascii="Times New Roman" w:hAnsi="Times New Roman" w:cs="Times New Roman"/>
          <w:bCs/>
          <w:sz w:val="20"/>
          <w:szCs w:val="20"/>
        </w:rPr>
        <w:t xml:space="preserve">etapop </w:t>
      </w:r>
      <w:r w:rsidR="00290E7A">
        <w:rPr>
          <w:rFonts w:ascii="Times New Roman" w:hAnsi="Times New Roman" w:cs="Times New Roman"/>
          <w:bCs/>
          <w:sz w:val="20"/>
          <w:szCs w:val="20"/>
        </w:rPr>
        <w:t>M</w:t>
      </w:r>
      <w:r w:rsidR="00CB7E45">
        <w:rPr>
          <w:rFonts w:ascii="Times New Roman" w:hAnsi="Times New Roman" w:cs="Times New Roman"/>
          <w:bCs/>
          <w:sz w:val="20"/>
          <w:szCs w:val="20"/>
        </w:rPr>
        <w:t xml:space="preserve">odifier" </w:t>
      </w:r>
      <w:r w:rsidR="00AD76B3">
        <w:rPr>
          <w:rFonts w:ascii="Times New Roman" w:hAnsi="Times New Roman" w:cs="Times New Roman"/>
          <w:bCs/>
          <w:sz w:val="20"/>
          <w:szCs w:val="20"/>
        </w:rPr>
        <w:t>storage structure</w:t>
      </w:r>
      <w:r w:rsidR="00CB7E45">
        <w:rPr>
          <w:rFonts w:ascii="Times New Roman" w:hAnsi="Times New Roman" w:cs="Times New Roman"/>
          <w:bCs/>
          <w:sz w:val="20"/>
          <w:szCs w:val="20"/>
        </w:rPr>
        <w:t xml:space="preserve"> </w:t>
      </w:r>
      <w:r w:rsidR="00F54456">
        <w:rPr>
          <w:rFonts w:ascii="Times New Roman" w:hAnsi="Times New Roman" w:cs="Times New Roman"/>
          <w:bCs/>
          <w:sz w:val="20"/>
          <w:szCs w:val="20"/>
        </w:rPr>
        <w:t xml:space="preserve">to communicate information from Metapop Manager back to Metapop. </w:t>
      </w:r>
      <w:r w:rsidR="00265773">
        <w:rPr>
          <w:rFonts w:ascii="Times New Roman" w:hAnsi="Times New Roman" w:cs="Times New Roman"/>
          <w:bCs/>
          <w:sz w:val="20"/>
          <w:szCs w:val="20"/>
        </w:rPr>
        <w:t xml:space="preserve">The "Metapop </w:t>
      </w:r>
      <w:r w:rsidR="00AD76B3">
        <w:rPr>
          <w:rFonts w:ascii="Times New Roman" w:hAnsi="Times New Roman" w:cs="Times New Roman"/>
          <w:bCs/>
          <w:sz w:val="20"/>
          <w:szCs w:val="20"/>
        </w:rPr>
        <w:t>StateVars" stores informati</w:t>
      </w:r>
      <w:r w:rsidR="005203F0">
        <w:rPr>
          <w:rFonts w:ascii="Times New Roman" w:hAnsi="Times New Roman" w:cs="Times New Roman"/>
          <w:bCs/>
          <w:sz w:val="20"/>
          <w:szCs w:val="20"/>
        </w:rPr>
        <w:t>on from each time step that may</w:t>
      </w:r>
      <w:r w:rsidR="00AD76B3">
        <w:rPr>
          <w:rFonts w:ascii="Times New Roman" w:hAnsi="Times New Roman" w:cs="Times New Roman"/>
          <w:bCs/>
          <w:sz w:val="20"/>
          <w:szCs w:val="20"/>
        </w:rPr>
        <w:t xml:space="preserve"> be used as independent variables for me</w:t>
      </w:r>
      <w:r w:rsidR="00265773">
        <w:rPr>
          <w:rFonts w:ascii="Times New Roman" w:hAnsi="Times New Roman" w:cs="Times New Roman"/>
          <w:bCs/>
          <w:sz w:val="20"/>
          <w:szCs w:val="20"/>
        </w:rPr>
        <w:t>tamodel linkages. The "Metapop M</w:t>
      </w:r>
      <w:r w:rsidR="00AD76B3">
        <w:rPr>
          <w:rFonts w:ascii="Times New Roman" w:hAnsi="Times New Roman" w:cs="Times New Roman"/>
          <w:bCs/>
          <w:sz w:val="20"/>
          <w:szCs w:val="20"/>
        </w:rPr>
        <w:t xml:space="preserve">odifier" simply provides a set of </w:t>
      </w:r>
      <w:r w:rsidR="00265773">
        <w:rPr>
          <w:rFonts w:ascii="Times New Roman" w:hAnsi="Times New Roman" w:cs="Times New Roman"/>
          <w:bCs/>
          <w:sz w:val="20"/>
          <w:szCs w:val="20"/>
        </w:rPr>
        <w:t xml:space="preserve">modified parameters that (once read into Metapop) will </w:t>
      </w:r>
      <w:r w:rsidR="00C00E2F">
        <w:rPr>
          <w:rFonts w:ascii="Times New Roman" w:hAnsi="Times New Roman" w:cs="Times New Roman"/>
          <w:bCs/>
          <w:sz w:val="20"/>
          <w:szCs w:val="20"/>
        </w:rPr>
        <w:t>update</w:t>
      </w:r>
      <w:r w:rsidR="00AD76B3">
        <w:rPr>
          <w:rFonts w:ascii="Times New Roman" w:hAnsi="Times New Roman" w:cs="Times New Roman"/>
          <w:bCs/>
          <w:sz w:val="20"/>
          <w:szCs w:val="20"/>
        </w:rPr>
        <w:t xml:space="preserve"> existing M</w:t>
      </w:r>
      <w:r w:rsidR="00C00E2F">
        <w:rPr>
          <w:rFonts w:ascii="Times New Roman" w:hAnsi="Times New Roman" w:cs="Times New Roman"/>
          <w:bCs/>
          <w:sz w:val="20"/>
          <w:szCs w:val="20"/>
        </w:rPr>
        <w:t xml:space="preserve">etapop parameters. The Metapop Modifier </w:t>
      </w:r>
      <w:r w:rsidR="00AD76B3">
        <w:rPr>
          <w:rFonts w:ascii="Times New Roman" w:hAnsi="Times New Roman" w:cs="Times New Roman"/>
          <w:bCs/>
          <w:sz w:val="20"/>
          <w:szCs w:val="20"/>
        </w:rPr>
        <w:t>alter</w:t>
      </w:r>
      <w:r w:rsidR="00C00E2F">
        <w:rPr>
          <w:rFonts w:ascii="Times New Roman" w:hAnsi="Times New Roman" w:cs="Times New Roman"/>
          <w:bCs/>
          <w:sz w:val="20"/>
          <w:szCs w:val="20"/>
        </w:rPr>
        <w:t>s</w:t>
      </w:r>
      <w:r w:rsidR="00AD76B3">
        <w:rPr>
          <w:rFonts w:ascii="Times New Roman" w:hAnsi="Times New Roman" w:cs="Times New Roman"/>
          <w:bCs/>
          <w:sz w:val="20"/>
          <w:szCs w:val="20"/>
        </w:rPr>
        <w:t xml:space="preserve"> parameters in Metapop using a</w:t>
      </w:r>
      <w:r w:rsidR="00CB7E45">
        <w:rPr>
          <w:rFonts w:ascii="Times New Roman" w:hAnsi="Times New Roman" w:cs="Times New Roman"/>
          <w:bCs/>
          <w:sz w:val="20"/>
          <w:szCs w:val="20"/>
        </w:rPr>
        <w:t xml:space="preserve"> </w:t>
      </w:r>
      <w:r w:rsidR="000E0046">
        <w:rPr>
          <w:rFonts w:ascii="Times New Roman" w:hAnsi="Times New Roman" w:cs="Times New Roman"/>
          <w:bCs/>
          <w:sz w:val="20"/>
          <w:szCs w:val="20"/>
        </w:rPr>
        <w:t>mode</w:t>
      </w:r>
      <w:r w:rsidR="004D4CBE">
        <w:rPr>
          <w:rFonts w:ascii="Times New Roman" w:hAnsi="Times New Roman" w:cs="Times New Roman"/>
          <w:bCs/>
          <w:sz w:val="20"/>
          <w:szCs w:val="20"/>
        </w:rPr>
        <w:t xml:space="preserve"> of action</w:t>
      </w:r>
      <w:r w:rsidR="00CB7E45">
        <w:rPr>
          <w:rFonts w:ascii="Times New Roman" w:hAnsi="Times New Roman" w:cs="Times New Roman"/>
          <w:bCs/>
          <w:sz w:val="20"/>
          <w:szCs w:val="20"/>
        </w:rPr>
        <w:t xml:space="preserve"> </w:t>
      </w:r>
      <w:r w:rsidR="003E56EF">
        <w:rPr>
          <w:rFonts w:ascii="Times New Roman" w:hAnsi="Times New Roman" w:cs="Times New Roman"/>
          <w:bCs/>
          <w:sz w:val="20"/>
          <w:szCs w:val="20"/>
        </w:rPr>
        <w:t>similar</w:t>
      </w:r>
      <w:r w:rsidR="00952FAC">
        <w:rPr>
          <w:rFonts w:ascii="Times New Roman" w:hAnsi="Times New Roman" w:cs="Times New Roman"/>
          <w:bCs/>
          <w:sz w:val="20"/>
          <w:szCs w:val="20"/>
        </w:rPr>
        <w:t xml:space="preserve"> to</w:t>
      </w:r>
      <w:r w:rsidR="004D4CBE">
        <w:rPr>
          <w:rFonts w:ascii="Times New Roman" w:hAnsi="Times New Roman" w:cs="Times New Roman"/>
          <w:bCs/>
          <w:sz w:val="20"/>
          <w:szCs w:val="20"/>
        </w:rPr>
        <w:t xml:space="preserve"> the various forms of</w:t>
      </w:r>
      <w:r w:rsidR="00CB7E45">
        <w:rPr>
          <w:rFonts w:ascii="Times New Roman" w:hAnsi="Times New Roman" w:cs="Times New Roman"/>
          <w:bCs/>
          <w:sz w:val="20"/>
          <w:szCs w:val="20"/>
        </w:rPr>
        <w:t xml:space="preserve"> </w:t>
      </w:r>
      <w:r w:rsidR="004D4CBE">
        <w:rPr>
          <w:rFonts w:ascii="Times New Roman" w:hAnsi="Times New Roman" w:cs="Times New Roman"/>
          <w:bCs/>
          <w:sz w:val="20"/>
          <w:szCs w:val="20"/>
        </w:rPr>
        <w:t>"</w:t>
      </w:r>
      <w:r w:rsidR="00CB7E45">
        <w:rPr>
          <w:rFonts w:ascii="Times New Roman" w:hAnsi="Times New Roman" w:cs="Times New Roman"/>
          <w:bCs/>
          <w:sz w:val="20"/>
          <w:szCs w:val="20"/>
        </w:rPr>
        <w:t>catastrophe</w:t>
      </w:r>
      <w:r w:rsidR="004D4CBE">
        <w:rPr>
          <w:rFonts w:ascii="Times New Roman" w:hAnsi="Times New Roman" w:cs="Times New Roman"/>
          <w:bCs/>
          <w:sz w:val="20"/>
          <w:szCs w:val="20"/>
        </w:rPr>
        <w:t>s" already implemented in Metapop</w:t>
      </w:r>
      <w:r w:rsidR="00CB7E45">
        <w:rPr>
          <w:rFonts w:ascii="Times New Roman" w:hAnsi="Times New Roman" w:cs="Times New Roman"/>
          <w:bCs/>
          <w:sz w:val="20"/>
          <w:szCs w:val="20"/>
        </w:rPr>
        <w:t xml:space="preserve">. </w:t>
      </w:r>
      <w:r w:rsidR="00C00E2F">
        <w:rPr>
          <w:rFonts w:ascii="Times New Roman" w:hAnsi="Times New Roman" w:cs="Times New Roman"/>
          <w:bCs/>
          <w:sz w:val="20"/>
          <w:szCs w:val="20"/>
        </w:rPr>
        <w:t>Like catastrophes, the Metapop M</w:t>
      </w:r>
      <w:r w:rsidR="000E0046">
        <w:rPr>
          <w:rFonts w:ascii="Times New Roman" w:hAnsi="Times New Roman" w:cs="Times New Roman"/>
          <w:bCs/>
          <w:sz w:val="20"/>
          <w:szCs w:val="20"/>
        </w:rPr>
        <w:t xml:space="preserve">odifier can modify abundance, vital rates, carrying capacities or dispersal rates via conditional expressions analogous to those that govern catastrophes. </w:t>
      </w:r>
      <w:r w:rsidR="00C00E2F">
        <w:rPr>
          <w:rFonts w:ascii="Times New Roman" w:hAnsi="Times New Roman" w:cs="Times New Roman"/>
          <w:bCs/>
          <w:sz w:val="20"/>
          <w:szCs w:val="20"/>
        </w:rPr>
        <w:t>This</w:t>
      </w:r>
      <w:r w:rsidR="00676CDB">
        <w:rPr>
          <w:rFonts w:ascii="Times New Roman" w:hAnsi="Times New Roman" w:cs="Times New Roman"/>
          <w:bCs/>
          <w:sz w:val="20"/>
          <w:szCs w:val="20"/>
        </w:rPr>
        <w:t xml:space="preserve"> provide</w:t>
      </w:r>
      <w:r w:rsidR="00C00E2F">
        <w:rPr>
          <w:rFonts w:ascii="Times New Roman" w:hAnsi="Times New Roman" w:cs="Times New Roman"/>
          <w:bCs/>
          <w:sz w:val="20"/>
          <w:szCs w:val="20"/>
        </w:rPr>
        <w:t>s</w:t>
      </w:r>
      <w:r w:rsidR="00676CDB">
        <w:rPr>
          <w:rFonts w:ascii="Times New Roman" w:hAnsi="Times New Roman" w:cs="Times New Roman"/>
          <w:bCs/>
          <w:sz w:val="20"/>
          <w:szCs w:val="20"/>
        </w:rPr>
        <w:t xml:space="preserve"> </w:t>
      </w:r>
      <w:r w:rsidR="003E56EF">
        <w:rPr>
          <w:rFonts w:ascii="Times New Roman" w:hAnsi="Times New Roman" w:cs="Times New Roman"/>
          <w:bCs/>
          <w:sz w:val="20"/>
          <w:szCs w:val="20"/>
        </w:rPr>
        <w:t xml:space="preserve">substantial </w:t>
      </w:r>
      <w:r w:rsidR="00676CDB">
        <w:rPr>
          <w:rFonts w:ascii="Times New Roman" w:hAnsi="Times New Roman" w:cs="Times New Roman"/>
          <w:bCs/>
          <w:sz w:val="20"/>
          <w:szCs w:val="20"/>
        </w:rPr>
        <w:t>flexibility for modifying Metapop parameters (as currently implemented, catastrophes can alter abundance, vital rates, carrying capacity, and dispersal rates)</w:t>
      </w:r>
      <w:r w:rsidR="00952FAC">
        <w:rPr>
          <w:rFonts w:ascii="Times New Roman" w:hAnsi="Times New Roman" w:cs="Times New Roman"/>
          <w:bCs/>
          <w:sz w:val="20"/>
          <w:szCs w:val="20"/>
        </w:rPr>
        <w:t xml:space="preserve">, </w:t>
      </w:r>
      <w:r w:rsidR="00676CDB">
        <w:rPr>
          <w:rFonts w:ascii="Times New Roman" w:hAnsi="Times New Roman" w:cs="Times New Roman"/>
          <w:bCs/>
          <w:sz w:val="20"/>
          <w:szCs w:val="20"/>
        </w:rPr>
        <w:t>and</w:t>
      </w:r>
      <w:r w:rsidR="00F64603">
        <w:rPr>
          <w:rFonts w:ascii="Times New Roman" w:hAnsi="Times New Roman" w:cs="Times New Roman"/>
          <w:bCs/>
          <w:sz w:val="20"/>
          <w:szCs w:val="20"/>
        </w:rPr>
        <w:t xml:space="preserve"> </w:t>
      </w:r>
      <w:r w:rsidR="003E56EF">
        <w:rPr>
          <w:rFonts w:ascii="Times New Roman" w:hAnsi="Times New Roman" w:cs="Times New Roman"/>
          <w:bCs/>
          <w:sz w:val="20"/>
          <w:szCs w:val="20"/>
        </w:rPr>
        <w:t xml:space="preserve">should be compatible with most of the </w:t>
      </w:r>
      <w:r w:rsidR="00676CDB">
        <w:rPr>
          <w:rFonts w:ascii="Times New Roman" w:hAnsi="Times New Roman" w:cs="Times New Roman"/>
          <w:bCs/>
          <w:sz w:val="20"/>
          <w:szCs w:val="20"/>
        </w:rPr>
        <w:t>existing functionality of</w:t>
      </w:r>
      <w:r w:rsidR="00F64603">
        <w:rPr>
          <w:rFonts w:ascii="Times New Roman" w:hAnsi="Times New Roman" w:cs="Times New Roman"/>
          <w:bCs/>
          <w:sz w:val="20"/>
          <w:szCs w:val="20"/>
        </w:rPr>
        <w:t xml:space="preserve"> </w:t>
      </w:r>
      <w:r w:rsidR="000E0046">
        <w:rPr>
          <w:rFonts w:ascii="Times New Roman" w:hAnsi="Times New Roman" w:cs="Times New Roman"/>
          <w:bCs/>
          <w:sz w:val="20"/>
          <w:szCs w:val="20"/>
        </w:rPr>
        <w:t>Ramas Metpop, including many existing linkages with</w:t>
      </w:r>
      <w:r w:rsidR="00F64603">
        <w:rPr>
          <w:rFonts w:ascii="Times New Roman" w:hAnsi="Times New Roman" w:cs="Times New Roman"/>
          <w:bCs/>
          <w:sz w:val="20"/>
          <w:szCs w:val="20"/>
        </w:rPr>
        <w:t xml:space="preserve"> </w:t>
      </w:r>
      <w:r w:rsidR="000E0046">
        <w:rPr>
          <w:rFonts w:ascii="Times New Roman" w:hAnsi="Times New Roman" w:cs="Times New Roman"/>
          <w:bCs/>
          <w:sz w:val="20"/>
          <w:szCs w:val="20"/>
        </w:rPr>
        <w:t xml:space="preserve">Ramas </w:t>
      </w:r>
      <w:r w:rsidR="00F64603">
        <w:rPr>
          <w:rFonts w:ascii="Times New Roman" w:hAnsi="Times New Roman" w:cs="Times New Roman"/>
          <w:bCs/>
          <w:sz w:val="20"/>
          <w:szCs w:val="20"/>
        </w:rPr>
        <w:t>GIS</w:t>
      </w:r>
      <w:r w:rsidR="00676CDB">
        <w:rPr>
          <w:rFonts w:ascii="Times New Roman" w:hAnsi="Times New Roman" w:cs="Times New Roman"/>
          <w:bCs/>
          <w:sz w:val="20"/>
          <w:szCs w:val="20"/>
        </w:rPr>
        <w:t xml:space="preserve"> (e.g., survival and fecundity modifiers)</w:t>
      </w:r>
      <w:r w:rsidR="000E0046">
        <w:rPr>
          <w:rFonts w:ascii="Times New Roman" w:hAnsi="Times New Roman" w:cs="Times New Roman"/>
          <w:bCs/>
          <w:sz w:val="20"/>
          <w:szCs w:val="20"/>
        </w:rPr>
        <w:t xml:space="preserve"> and</w:t>
      </w:r>
      <w:r w:rsidR="00F64603">
        <w:rPr>
          <w:rFonts w:ascii="Times New Roman" w:hAnsi="Times New Roman" w:cs="Times New Roman"/>
          <w:bCs/>
          <w:sz w:val="20"/>
          <w:szCs w:val="20"/>
        </w:rPr>
        <w:t xml:space="preserve"> </w:t>
      </w:r>
      <w:r w:rsidR="000E0046">
        <w:rPr>
          <w:rFonts w:ascii="Times New Roman" w:hAnsi="Times New Roman" w:cs="Times New Roman"/>
          <w:bCs/>
          <w:sz w:val="20"/>
          <w:szCs w:val="20"/>
        </w:rPr>
        <w:t>Ramas</w:t>
      </w:r>
      <w:r w:rsidR="00676CDB">
        <w:rPr>
          <w:rFonts w:ascii="Times New Roman" w:hAnsi="Times New Roman" w:cs="Times New Roman"/>
          <w:bCs/>
          <w:sz w:val="20"/>
          <w:szCs w:val="20"/>
        </w:rPr>
        <w:t xml:space="preserve"> L</w:t>
      </w:r>
      <w:r w:rsidR="00F64603">
        <w:rPr>
          <w:rFonts w:ascii="Times New Roman" w:hAnsi="Times New Roman" w:cs="Times New Roman"/>
          <w:bCs/>
          <w:sz w:val="20"/>
          <w:szCs w:val="20"/>
        </w:rPr>
        <w:t>andscape</w:t>
      </w:r>
      <w:r w:rsidR="00952FAC">
        <w:rPr>
          <w:rFonts w:ascii="Times New Roman" w:hAnsi="Times New Roman" w:cs="Times New Roman"/>
          <w:bCs/>
          <w:sz w:val="20"/>
          <w:szCs w:val="20"/>
        </w:rPr>
        <w:t xml:space="preserve"> (implemented as ".XCH" files)</w:t>
      </w:r>
      <w:r w:rsidR="00F64603">
        <w:rPr>
          <w:rFonts w:ascii="Times New Roman" w:hAnsi="Times New Roman" w:cs="Times New Roman"/>
          <w:bCs/>
          <w:sz w:val="20"/>
          <w:szCs w:val="20"/>
        </w:rPr>
        <w:t>.</w:t>
      </w:r>
      <w:r w:rsidR="00952FAC">
        <w:rPr>
          <w:rFonts w:ascii="Times New Roman" w:hAnsi="Times New Roman" w:cs="Times New Roman"/>
          <w:bCs/>
          <w:sz w:val="20"/>
          <w:szCs w:val="20"/>
        </w:rPr>
        <w:t xml:space="preserve"> </w:t>
      </w:r>
      <w:r w:rsidR="00F64603">
        <w:rPr>
          <w:rFonts w:ascii="Times New Roman" w:hAnsi="Times New Roman" w:cs="Times New Roman"/>
          <w:bCs/>
          <w:sz w:val="20"/>
          <w:szCs w:val="20"/>
        </w:rPr>
        <w:t xml:space="preserve"> </w:t>
      </w:r>
    </w:p>
    <w:p w:rsidR="00CB7E45" w:rsidRDefault="00CB7E45" w:rsidP="0086221F">
      <w:pPr>
        <w:autoSpaceDE w:val="0"/>
        <w:autoSpaceDN w:val="0"/>
        <w:adjustRightInd w:val="0"/>
        <w:spacing w:after="0" w:line="240" w:lineRule="auto"/>
        <w:rPr>
          <w:rFonts w:ascii="Times New Roman" w:hAnsi="Times New Roman" w:cs="Times New Roman"/>
          <w:bCs/>
          <w:sz w:val="20"/>
          <w:szCs w:val="20"/>
        </w:rPr>
      </w:pPr>
    </w:p>
    <w:p w:rsidR="00EF565D" w:rsidRDefault="00603EA0" w:rsidP="00DB4455">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noProof/>
          <w:sz w:val="20"/>
          <w:szCs w:val="20"/>
        </w:rPr>
        <w:drawing>
          <wp:inline distT="0" distB="0" distL="0" distR="0">
            <wp:extent cx="3908924" cy="22104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6311" cy="2208985"/>
                    </a:xfrm>
                    <a:prstGeom prst="rect">
                      <a:avLst/>
                    </a:prstGeom>
                  </pic:spPr>
                </pic:pic>
              </a:graphicData>
            </a:graphic>
          </wp:inline>
        </w:drawing>
      </w:r>
    </w:p>
    <w:p w:rsidR="00EF565D" w:rsidRDefault="00EF565D" w:rsidP="00EF565D">
      <w:pPr>
        <w:autoSpaceDE w:val="0"/>
        <w:autoSpaceDN w:val="0"/>
        <w:adjustRightInd w:val="0"/>
        <w:spacing w:after="0" w:line="240" w:lineRule="auto"/>
        <w:rPr>
          <w:rFonts w:ascii="Times New Roman" w:hAnsi="Times New Roman" w:cs="Times New Roman"/>
          <w:bCs/>
          <w:sz w:val="20"/>
          <w:szCs w:val="20"/>
        </w:rPr>
      </w:pPr>
    </w:p>
    <w:p w:rsidR="00EF565D" w:rsidRPr="00874B85" w:rsidRDefault="00EF565D" w:rsidP="00EF565D">
      <w:pPr>
        <w:autoSpaceDE w:val="0"/>
        <w:autoSpaceDN w:val="0"/>
        <w:adjustRightInd w:val="0"/>
        <w:spacing w:after="0" w:line="240" w:lineRule="auto"/>
        <w:rPr>
          <w:rFonts w:ascii="Times New Roman" w:hAnsi="Times New Roman" w:cs="Times New Roman"/>
          <w:bCs/>
          <w:i/>
          <w:sz w:val="20"/>
          <w:szCs w:val="20"/>
        </w:rPr>
      </w:pPr>
      <w:r>
        <w:rPr>
          <w:rFonts w:ascii="Times New Roman" w:hAnsi="Times New Roman" w:cs="Times New Roman"/>
          <w:bCs/>
          <w:i/>
          <w:sz w:val="20"/>
          <w:szCs w:val="20"/>
        </w:rPr>
        <w:t>Fig 1. Schematic of a</w:t>
      </w:r>
      <w:r w:rsidRPr="00874B85">
        <w:rPr>
          <w:rFonts w:ascii="Times New Roman" w:hAnsi="Times New Roman" w:cs="Times New Roman"/>
          <w:bCs/>
          <w:i/>
          <w:sz w:val="20"/>
          <w:szCs w:val="20"/>
        </w:rPr>
        <w:t xml:space="preserve"> proposed method for implementing metamodel linkages among instances of Ramas Metapop. </w:t>
      </w:r>
    </w:p>
    <w:p w:rsidR="00EF565D" w:rsidRDefault="00EF565D">
      <w:pPr>
        <w:rPr>
          <w:rFonts w:ascii="Times New Roman" w:hAnsi="Times New Roman" w:cs="Times New Roman"/>
          <w:bCs/>
          <w:sz w:val="20"/>
          <w:szCs w:val="20"/>
        </w:rPr>
      </w:pPr>
      <w:r>
        <w:rPr>
          <w:rFonts w:ascii="Times New Roman" w:hAnsi="Times New Roman" w:cs="Times New Roman"/>
          <w:bCs/>
          <w:sz w:val="20"/>
          <w:szCs w:val="20"/>
        </w:rPr>
        <w:br w:type="page"/>
      </w:r>
    </w:p>
    <w:p w:rsidR="00FF7C2D" w:rsidRDefault="00FF7C2D" w:rsidP="0086221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lastRenderedPageBreak/>
        <w:t>BOX 1</w:t>
      </w:r>
    </w:p>
    <w:p w:rsidR="00B969EC" w:rsidRDefault="004D204B" w:rsidP="0086221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noProof/>
          <w:sz w:val="20"/>
          <w:szCs w:val="20"/>
        </w:rPr>
      </w:r>
      <w:r w:rsidR="00290E7A">
        <w:rPr>
          <w:rFonts w:ascii="Times New Roman" w:hAnsi="Times New Roman" w:cs="Times New Roman"/>
          <w:bCs/>
          <w:noProof/>
          <w:sz w:val="20"/>
          <w:szCs w:val="20"/>
        </w:rPr>
        <w:pict>
          <v:shapetype id="_x0000_t202" coordsize="21600,21600" o:spt="202" path="m,l,21600r21600,l21600,xe">
            <v:stroke joinstyle="miter"/>
            <v:path gradientshapeok="t" o:connecttype="rect"/>
          </v:shapetype>
          <v:shape id="Text Box 2" o:spid="_x0000_s1026" type="#_x0000_t202" style="width:420.75pt;height:110.55pt;visibility:visible;mso-left-percent:-10001;mso-top-percent:-10001;mso-position-horizontal:absolute;mso-position-horizontal-relative:char;mso-position-vertical:absolute;mso-position-vertical-relative:line;mso-left-percent:-10001;mso-top-percent:-10001">
            <v:textbox style="mso-fit-shape-to-text:t">
              <w:txbxContent>
                <w:p w:rsidR="00EF3D6A" w:rsidRPr="00B969EC" w:rsidRDefault="00451820" w:rsidP="00B969EC">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w:t>
                  </w:r>
                  <w:r w:rsidR="00EF3D6A">
                    <w:rPr>
                      <w:rFonts w:ascii="Times New Roman" w:hAnsi="Times New Roman" w:cs="Times New Roman"/>
                      <w:b/>
                      <w:bCs/>
                      <w:sz w:val="20"/>
                      <w:szCs w:val="20"/>
                    </w:rPr>
                    <w:t>pecification for a "Metapop Modifi</w:t>
                  </w:r>
                  <w:r w:rsidR="00EF3D6A" w:rsidRPr="00B969EC">
                    <w:rPr>
                      <w:rFonts w:ascii="Times New Roman" w:hAnsi="Times New Roman" w:cs="Times New Roman"/>
                      <w:b/>
                      <w:bCs/>
                      <w:sz w:val="20"/>
                      <w:szCs w:val="20"/>
                    </w:rPr>
                    <w:t>er</w:t>
                  </w:r>
                  <w:r w:rsidR="00EF3D6A">
                    <w:rPr>
                      <w:rFonts w:ascii="Times New Roman" w:hAnsi="Times New Roman" w:cs="Times New Roman"/>
                      <w:b/>
                      <w:bCs/>
                      <w:sz w:val="20"/>
                      <w:szCs w:val="20"/>
                    </w:rPr>
                    <w:t>"</w:t>
                  </w:r>
                  <w:r w:rsidR="00EF3D6A" w:rsidRPr="00B969EC">
                    <w:rPr>
                      <w:rFonts w:ascii="Times New Roman" w:hAnsi="Times New Roman" w:cs="Times New Roman"/>
                      <w:b/>
                      <w:bCs/>
                      <w:sz w:val="20"/>
                      <w:szCs w:val="20"/>
                    </w:rPr>
                    <w:t xml:space="preserve"> object</w:t>
                  </w:r>
                  <w:r w:rsidR="00EF3D6A">
                    <w:rPr>
                      <w:rFonts w:ascii="Times New Roman" w:hAnsi="Times New Roman" w:cs="Times New Roman"/>
                      <w:b/>
                      <w:bCs/>
                      <w:sz w:val="20"/>
                      <w:szCs w:val="20"/>
                    </w:rPr>
                    <w:t xml:space="preserve"> (one modifier object specified per Metapop instance)</w:t>
                  </w:r>
                  <w:r w:rsidR="00EF3D6A" w:rsidRPr="00B969EC">
                    <w:rPr>
                      <w:rFonts w:ascii="Times New Roman" w:hAnsi="Times New Roman" w:cs="Times New Roman"/>
                      <w:b/>
                      <w:bCs/>
                      <w:sz w:val="20"/>
                      <w:szCs w:val="20"/>
                    </w:rPr>
                    <w:t>:</w:t>
                  </w:r>
                </w:p>
                <w:p w:rsidR="00EF3D6A" w:rsidRPr="00BB5BA6" w:rsidRDefault="00EF3D6A" w:rsidP="00BB5BA6">
                  <w:pPr>
                    <w:autoSpaceDE w:val="0"/>
                    <w:autoSpaceDN w:val="0"/>
                    <w:adjustRightInd w:val="0"/>
                    <w:spacing w:after="0" w:line="240" w:lineRule="auto"/>
                    <w:rPr>
                      <w:rFonts w:ascii="Times New Roman" w:hAnsi="Times New Roman" w:cs="Times New Roman"/>
                      <w:sz w:val="20"/>
                      <w:szCs w:val="20"/>
                    </w:rPr>
                  </w:pPr>
                  <w:r w:rsidRPr="00BB5BA6">
                    <w:rPr>
                      <w:rFonts w:ascii="Times New Roman" w:hAnsi="Times New Roman" w:cs="Times New Roman"/>
                      <w:sz w:val="20"/>
                      <w:szCs w:val="20"/>
                    </w:rPr>
                    <w:t>Fields:</w:t>
                  </w:r>
                </w:p>
                <w:p w:rsidR="00EF3D6A"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B5BA6">
                    <w:rPr>
                      <w:rFonts w:ascii="Times New Roman" w:hAnsi="Times New Roman" w:cs="Times New Roman"/>
                      <w:sz w:val="20"/>
                      <w:szCs w:val="20"/>
                    </w:rPr>
                    <w:t>Type: Categorical indicator of what is to be modi</w:t>
                  </w:r>
                  <w:r>
                    <w:rPr>
                      <w:rFonts w:ascii="Times New Roman" w:hAnsi="Times New Roman" w:cs="Times New Roman"/>
                      <w:sz w:val="20"/>
                      <w:szCs w:val="20"/>
                    </w:rPr>
                    <w:t>fied: abundance, vital rates,</w:t>
                  </w:r>
                  <w:r w:rsidRPr="00BB5BA6">
                    <w:rPr>
                      <w:rFonts w:ascii="Times New Roman" w:hAnsi="Times New Roman" w:cs="Times New Roman"/>
                      <w:sz w:val="20"/>
                      <w:szCs w:val="20"/>
                    </w:rPr>
                    <w:t xml:space="preserve"> carrying capacity</w:t>
                  </w:r>
                  <w:r>
                    <w:rPr>
                      <w:rFonts w:ascii="Times New Roman" w:hAnsi="Times New Roman" w:cs="Times New Roman"/>
                      <w:sz w:val="20"/>
                      <w:szCs w:val="20"/>
                    </w:rPr>
                    <w:t xml:space="preserve"> or dispersal</w:t>
                  </w:r>
                  <w:r w:rsidRPr="00BB5BA6">
                    <w:rPr>
                      <w:rFonts w:ascii="Times New Roman" w:hAnsi="Times New Roman" w:cs="Times New Roman"/>
                      <w:sz w:val="20"/>
                      <w:szCs w:val="20"/>
                    </w:rPr>
                    <w:t xml:space="preserve"> (</w:t>
                  </w:r>
                  <w:r>
                    <w:rPr>
                      <w:rFonts w:ascii="Times New Roman" w:hAnsi="Times New Roman" w:cs="Times New Roman"/>
                      <w:sz w:val="20"/>
                      <w:szCs w:val="20"/>
                    </w:rPr>
                    <w:t>ultimately, it should be possible to modify more than one; therefore, an array of Booleans may be most appropriate</w:t>
                  </w:r>
                  <w:r w:rsidRPr="00BB5BA6">
                    <w:rPr>
                      <w:rFonts w:ascii="Times New Roman" w:hAnsi="Times New Roman" w:cs="Times New Roman"/>
                      <w:sz w:val="20"/>
                      <w:szCs w:val="20"/>
                    </w:rPr>
                    <w:t>)</w:t>
                  </w:r>
                </w:p>
                <w:p w:rsidR="00EF3D6A"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Timestep: Last year for which complete simulation data are available for all component models (scalar integer).</w:t>
                  </w:r>
                </w:p>
                <w:p w:rsidR="00EF3D6A"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Complete: Boolean indicator of whether this modifier object is complete and ready to be used in a Metapop simulation (single Boolean).</w:t>
                  </w:r>
                </w:p>
                <w:p w:rsidR="00EF3D6A"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mmActive: Boolean indicator of whether this modifier object is currently in effect (single Boolean).</w:t>
                  </w:r>
                  <w:r w:rsidR="007D6B3A">
                    <w:rPr>
                      <w:rFonts w:ascii="Times New Roman" w:hAnsi="Times New Roman" w:cs="Times New Roman"/>
                      <w:sz w:val="20"/>
                      <w:szCs w:val="20"/>
                    </w:rPr>
                    <w:t xml:space="preserve"> [[for now, always TRUE]]</w:t>
                  </w:r>
                  <w:r>
                    <w:rPr>
                      <w:rFonts w:ascii="Times New Roman" w:hAnsi="Times New Roman" w:cs="Times New Roman"/>
                      <w:sz w:val="20"/>
                      <w:szCs w:val="20"/>
                    </w:rPr>
                    <w:t xml:space="preserve"> </w:t>
                  </w:r>
                </w:p>
                <w:p w:rsidR="00EF3D6A" w:rsidRPr="00BB5BA6"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VarList: List of optional variables that can be monitored, and thereby used to modify any of the metamodel linkage options specified in Type (vector of Booleans of length "number of possible variables"- see Metapop Manager description below for a more detailed list of variables).</w:t>
                  </w:r>
                </w:p>
                <w:p w:rsidR="00EF3D6A" w:rsidRPr="00BB5BA6"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B5BA6">
                    <w:rPr>
                      <w:rFonts w:ascii="Times New Roman" w:hAnsi="Times New Roman" w:cs="Times New Roman"/>
                      <w:sz w:val="20"/>
                      <w:szCs w:val="20"/>
                    </w:rPr>
                    <w:t xml:space="preserve">(if applicable) </w:t>
                  </w:r>
                  <w:r>
                    <w:rPr>
                      <w:rFonts w:ascii="Times New Roman" w:hAnsi="Times New Roman" w:cs="Times New Roman"/>
                      <w:sz w:val="20"/>
                      <w:szCs w:val="20"/>
                    </w:rPr>
                    <w:t>mm</w:t>
                  </w:r>
                  <w:r w:rsidRPr="00BB5BA6">
                    <w:rPr>
                      <w:rFonts w:ascii="Times New Roman" w:hAnsi="Times New Roman" w:cs="Times New Roman"/>
                      <w:sz w:val="20"/>
                      <w:szCs w:val="20"/>
                    </w:rPr>
                    <w:t xml:space="preserve">Abund: </w:t>
                  </w:r>
                  <w:r>
                    <w:rPr>
                      <w:rFonts w:ascii="Times New Roman" w:hAnsi="Times New Roman" w:cs="Times New Roman"/>
                      <w:sz w:val="20"/>
                      <w:szCs w:val="20"/>
                    </w:rPr>
                    <w:t>modified stage-specific abundances</w:t>
                  </w:r>
                  <w:r w:rsidRPr="00BB5BA6">
                    <w:rPr>
                      <w:rFonts w:ascii="Times New Roman" w:hAnsi="Times New Roman" w:cs="Times New Roman"/>
                      <w:sz w:val="20"/>
                      <w:szCs w:val="20"/>
                    </w:rPr>
                    <w:t xml:space="preserve"> (matrix of dimension "nPopulations", "nStages")</w:t>
                  </w:r>
                  <w:r>
                    <w:rPr>
                      <w:rFonts w:ascii="Times New Roman" w:hAnsi="Times New Roman" w:cs="Times New Roman"/>
                      <w:sz w:val="20"/>
                      <w:szCs w:val="20"/>
                    </w:rPr>
                    <w:t xml:space="preserve">. </w:t>
                  </w:r>
                  <w:r>
                    <w:rPr>
                      <w:rFonts w:ascii="Times New Roman" w:hAnsi="Times New Roman" w:cs="Times New Roman"/>
                      <w:i/>
                      <w:sz w:val="20"/>
                      <w:szCs w:val="20"/>
                    </w:rPr>
                    <w:t>Replaces</w:t>
                  </w:r>
                  <w:r w:rsidRPr="0071020B">
                    <w:rPr>
                      <w:rFonts w:ascii="Times New Roman" w:hAnsi="Times New Roman" w:cs="Times New Roman"/>
                      <w:i/>
                      <w:sz w:val="20"/>
                      <w:szCs w:val="20"/>
                    </w:rPr>
                    <w:t xml:space="preserve"> stage-specific abundances</w:t>
                  </w:r>
                  <w:r>
                    <w:rPr>
                      <w:rFonts w:ascii="Times New Roman" w:hAnsi="Times New Roman" w:cs="Times New Roman"/>
                      <w:i/>
                      <w:sz w:val="20"/>
                      <w:szCs w:val="20"/>
                    </w:rPr>
                    <w:t xml:space="preserve"> for each population</w:t>
                  </w:r>
                  <w:r w:rsidRPr="0071020B">
                    <w:rPr>
                      <w:rFonts w:ascii="Times New Roman" w:hAnsi="Times New Roman" w:cs="Times New Roman"/>
                      <w:i/>
                      <w:sz w:val="20"/>
                      <w:szCs w:val="20"/>
                    </w:rPr>
                    <w:t>.</w:t>
                  </w:r>
                  <w:r>
                    <w:rPr>
                      <w:rFonts w:ascii="Times New Roman" w:hAnsi="Times New Roman" w:cs="Times New Roman"/>
                      <w:i/>
                      <w:sz w:val="20"/>
                      <w:szCs w:val="20"/>
                    </w:rPr>
                    <w:t xml:space="preserve"> Not compatible with catastrophes affecting abundance.</w:t>
                  </w:r>
                </w:p>
                <w:p w:rsidR="00EF3D6A" w:rsidRDefault="00EF3D6A" w:rsidP="00BB5BA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BB5BA6">
                    <w:rPr>
                      <w:rFonts w:ascii="Times New Roman" w:hAnsi="Times New Roman" w:cs="Times New Roman"/>
                      <w:sz w:val="20"/>
                      <w:szCs w:val="20"/>
                    </w:rPr>
                    <w:t xml:space="preserve">(if applicable) </w:t>
                  </w:r>
                  <w:r>
                    <w:rPr>
                      <w:rFonts w:ascii="Times New Roman" w:hAnsi="Times New Roman" w:cs="Times New Roman"/>
                      <w:sz w:val="20"/>
                      <w:szCs w:val="20"/>
                    </w:rPr>
                    <w:t>mm</w:t>
                  </w:r>
                  <w:r w:rsidRPr="00BB5BA6">
                    <w:rPr>
                      <w:rFonts w:ascii="Times New Roman" w:hAnsi="Times New Roman" w:cs="Times New Roman"/>
                      <w:sz w:val="20"/>
                      <w:szCs w:val="20"/>
                    </w:rPr>
                    <w:t xml:space="preserve">Vital: </w:t>
                  </w:r>
                  <w:r>
                    <w:rPr>
                      <w:rFonts w:ascii="Times New Roman" w:hAnsi="Times New Roman" w:cs="Times New Roman"/>
                      <w:sz w:val="20"/>
                      <w:szCs w:val="20"/>
                    </w:rPr>
                    <w:t>modified vital rates</w:t>
                  </w:r>
                  <w:r w:rsidRPr="00BB5BA6">
                    <w:rPr>
                      <w:rFonts w:ascii="Times New Roman" w:hAnsi="Times New Roman" w:cs="Times New Roman"/>
                      <w:sz w:val="20"/>
                      <w:szCs w:val="20"/>
                    </w:rPr>
                    <w:t xml:space="preserve"> (matrix of dimension "nPopulations", "nStages", "nStages")</w:t>
                  </w:r>
                  <w:r>
                    <w:rPr>
                      <w:rFonts w:ascii="Times New Roman" w:hAnsi="Times New Roman" w:cs="Times New Roman"/>
                      <w:sz w:val="20"/>
                      <w:szCs w:val="20"/>
                    </w:rPr>
                    <w:t xml:space="preserve">. </w:t>
                  </w:r>
                  <w:r>
                    <w:rPr>
                      <w:rFonts w:ascii="Times New Roman" w:hAnsi="Times New Roman" w:cs="Times New Roman"/>
                      <w:i/>
                      <w:sz w:val="20"/>
                      <w:szCs w:val="20"/>
                    </w:rPr>
                    <w:t>Replaces</w:t>
                  </w:r>
                  <w:r w:rsidRPr="0071020B">
                    <w:rPr>
                      <w:rFonts w:ascii="Times New Roman" w:hAnsi="Times New Roman" w:cs="Times New Roman"/>
                      <w:i/>
                      <w:sz w:val="20"/>
                      <w:szCs w:val="20"/>
                    </w:rPr>
                    <w:t xml:space="preserve"> mean</w:t>
                  </w:r>
                  <w:r>
                    <w:rPr>
                      <w:rFonts w:ascii="Times New Roman" w:hAnsi="Times New Roman" w:cs="Times New Roman"/>
                      <w:i/>
                      <w:sz w:val="20"/>
                      <w:szCs w:val="20"/>
                    </w:rPr>
                    <w:t xml:space="preserve"> population-specific</w:t>
                  </w:r>
                  <w:r w:rsidRPr="0071020B">
                    <w:rPr>
                      <w:rFonts w:ascii="Times New Roman" w:hAnsi="Times New Roman" w:cs="Times New Roman"/>
                      <w:i/>
                      <w:sz w:val="20"/>
                      <w:szCs w:val="20"/>
                    </w:rPr>
                    <w:t xml:space="preserve"> transition matrix values.</w:t>
                  </w:r>
                  <w:r>
                    <w:rPr>
                      <w:rFonts w:ascii="Times New Roman" w:hAnsi="Times New Roman" w:cs="Times New Roman"/>
                      <w:i/>
                      <w:sz w:val="20"/>
                      <w:szCs w:val="20"/>
                    </w:rPr>
                    <w:t xml:space="preserve"> Not compatible with temporal changes in vital rates or catastrophes that affect vital rates. </w:t>
                  </w:r>
                </w:p>
                <w:p w:rsidR="00EF3D6A" w:rsidRDefault="00EF3D6A" w:rsidP="00324CF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applicable) mmK: modified mean population-specific carrying capacities (vector of length "nPopulations"). </w:t>
                  </w:r>
                  <w:r>
                    <w:rPr>
                      <w:rFonts w:ascii="Times New Roman" w:hAnsi="Times New Roman" w:cs="Times New Roman"/>
                      <w:i/>
                      <w:sz w:val="20"/>
                      <w:szCs w:val="20"/>
                    </w:rPr>
                    <w:t>Replaces</w:t>
                  </w:r>
                  <w:r w:rsidRPr="0071020B">
                    <w:rPr>
                      <w:rFonts w:ascii="Times New Roman" w:hAnsi="Times New Roman" w:cs="Times New Roman"/>
                      <w:i/>
                      <w:sz w:val="20"/>
                      <w:szCs w:val="20"/>
                    </w:rPr>
                    <w:t xml:space="preserve"> mean </w:t>
                  </w:r>
                  <w:r>
                    <w:rPr>
                      <w:rFonts w:ascii="Times New Roman" w:hAnsi="Times New Roman" w:cs="Times New Roman"/>
                      <w:i/>
                      <w:sz w:val="20"/>
                      <w:szCs w:val="20"/>
                    </w:rPr>
                    <w:t xml:space="preserve">population-specific </w:t>
                  </w:r>
                  <w:r w:rsidRPr="0071020B">
                    <w:rPr>
                      <w:rFonts w:ascii="Times New Roman" w:hAnsi="Times New Roman" w:cs="Times New Roman"/>
                      <w:i/>
                      <w:sz w:val="20"/>
                      <w:szCs w:val="20"/>
                    </w:rPr>
                    <w:t xml:space="preserve">K </w:t>
                  </w:r>
                  <w:r>
                    <w:rPr>
                      <w:rFonts w:ascii="Times New Roman" w:hAnsi="Times New Roman" w:cs="Times New Roman"/>
                      <w:i/>
                      <w:sz w:val="20"/>
                      <w:szCs w:val="20"/>
                    </w:rPr>
                    <w:t>values</w:t>
                  </w:r>
                  <w:r w:rsidRPr="0071020B">
                    <w:rPr>
                      <w:rFonts w:ascii="Times New Roman" w:hAnsi="Times New Roman" w:cs="Times New Roman"/>
                      <w:i/>
                      <w:sz w:val="20"/>
                      <w:szCs w:val="20"/>
                    </w:rPr>
                    <w:t>.</w:t>
                  </w:r>
                  <w:r>
                    <w:rPr>
                      <w:rFonts w:ascii="Times New Roman" w:hAnsi="Times New Roman" w:cs="Times New Roman"/>
                      <w:i/>
                      <w:sz w:val="20"/>
                      <w:szCs w:val="20"/>
                    </w:rPr>
                    <w:t xml:space="preserve"> Not compatible with "temporal change in K" or catastrophes that affect K.</w:t>
                  </w:r>
                </w:p>
                <w:p w:rsidR="00EF3D6A" w:rsidRDefault="00EF3D6A" w:rsidP="00324CF6">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applicable) mmDisp: dispersal rate modifier (vector of length "nPopulations"). </w:t>
                  </w:r>
                  <w:r>
                    <w:rPr>
                      <w:rFonts w:ascii="Times New Roman" w:hAnsi="Times New Roman" w:cs="Times New Roman"/>
                      <w:i/>
                      <w:sz w:val="20"/>
                      <w:szCs w:val="20"/>
                    </w:rPr>
                    <w:t>Modifies dispersal rates relative to the rate expected for a given stage and population pairing. Not compatible with catastrophes that affect dispersal. [[this should probably be tabled for now, until we can clarify the details]]</w:t>
                  </w:r>
                </w:p>
                <w:p w:rsidR="00EF3D6A" w:rsidRPr="00324CF6" w:rsidRDefault="00EF3D6A" w:rsidP="00324CF6">
                  <w:pPr>
                    <w:pStyle w:val="ListParagraph"/>
                    <w:autoSpaceDE w:val="0"/>
                    <w:autoSpaceDN w:val="0"/>
                    <w:adjustRightInd w:val="0"/>
                    <w:spacing w:after="0" w:line="240" w:lineRule="auto"/>
                    <w:rPr>
                      <w:rFonts w:ascii="Times New Roman" w:hAnsi="Times New Roman" w:cs="Times New Roman"/>
                      <w:sz w:val="20"/>
                      <w:szCs w:val="20"/>
                    </w:rPr>
                  </w:pPr>
                </w:p>
              </w:txbxContent>
            </v:textbox>
            <w10:wrap type="none"/>
            <w10:anchorlock/>
          </v:shape>
        </w:pict>
      </w:r>
    </w:p>
    <w:p w:rsidR="00BB5BA6" w:rsidRDefault="00BB5BA6" w:rsidP="0086221F">
      <w:pPr>
        <w:autoSpaceDE w:val="0"/>
        <w:autoSpaceDN w:val="0"/>
        <w:adjustRightInd w:val="0"/>
        <w:spacing w:after="0" w:line="240" w:lineRule="auto"/>
        <w:rPr>
          <w:rFonts w:ascii="Times New Roman" w:hAnsi="Times New Roman" w:cs="Times New Roman"/>
          <w:bCs/>
          <w:sz w:val="20"/>
          <w:szCs w:val="20"/>
        </w:rPr>
      </w:pPr>
    </w:p>
    <w:p w:rsidR="0083005C" w:rsidRDefault="006E1142" w:rsidP="0086221F">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T</w:t>
      </w:r>
      <w:r w:rsidR="00B4173B">
        <w:rPr>
          <w:rFonts w:ascii="Times New Roman" w:hAnsi="Times New Roman" w:cs="Times New Roman"/>
          <w:bCs/>
          <w:sz w:val="20"/>
          <w:szCs w:val="20"/>
        </w:rPr>
        <w:t xml:space="preserve">he </w:t>
      </w:r>
      <w:r>
        <w:rPr>
          <w:rFonts w:ascii="Times New Roman" w:hAnsi="Times New Roman" w:cs="Times New Roman"/>
          <w:bCs/>
          <w:sz w:val="20"/>
          <w:szCs w:val="20"/>
        </w:rPr>
        <w:t xml:space="preserve">application of the </w:t>
      </w:r>
      <w:r w:rsidR="00EC27CD">
        <w:rPr>
          <w:rFonts w:ascii="Times New Roman" w:hAnsi="Times New Roman" w:cs="Times New Roman"/>
          <w:bCs/>
          <w:sz w:val="20"/>
          <w:szCs w:val="20"/>
        </w:rPr>
        <w:t>Metapop</w:t>
      </w:r>
      <w:r w:rsidR="00451820">
        <w:rPr>
          <w:rFonts w:ascii="Times New Roman" w:hAnsi="Times New Roman" w:cs="Times New Roman"/>
          <w:bCs/>
          <w:sz w:val="20"/>
          <w:szCs w:val="20"/>
        </w:rPr>
        <w:t xml:space="preserve"> M</w:t>
      </w:r>
      <w:r w:rsidR="00B4173B">
        <w:rPr>
          <w:rFonts w:ascii="Times New Roman" w:hAnsi="Times New Roman" w:cs="Times New Roman"/>
          <w:bCs/>
          <w:sz w:val="20"/>
          <w:szCs w:val="20"/>
        </w:rPr>
        <w:t xml:space="preserve">odifier </w:t>
      </w:r>
      <w:r>
        <w:rPr>
          <w:rFonts w:ascii="Times New Roman" w:hAnsi="Times New Roman" w:cs="Times New Roman"/>
          <w:bCs/>
          <w:sz w:val="20"/>
          <w:szCs w:val="20"/>
        </w:rPr>
        <w:t>is</w:t>
      </w:r>
      <w:r w:rsidR="00EC27CD">
        <w:rPr>
          <w:rFonts w:ascii="Times New Roman" w:hAnsi="Times New Roman" w:cs="Times New Roman"/>
          <w:bCs/>
          <w:sz w:val="20"/>
          <w:szCs w:val="20"/>
        </w:rPr>
        <w:t xml:space="preserve"> fairly</w:t>
      </w:r>
      <w:r>
        <w:rPr>
          <w:rFonts w:ascii="Times New Roman" w:hAnsi="Times New Roman" w:cs="Times New Roman"/>
          <w:bCs/>
          <w:sz w:val="20"/>
          <w:szCs w:val="20"/>
        </w:rPr>
        <w:t xml:space="preserve"> straightforward; in this case </w:t>
      </w:r>
      <w:r w:rsidR="002771ED">
        <w:rPr>
          <w:rFonts w:ascii="Times New Roman" w:hAnsi="Times New Roman" w:cs="Times New Roman"/>
          <w:bCs/>
          <w:sz w:val="20"/>
          <w:szCs w:val="20"/>
        </w:rPr>
        <w:t>stage-specific abundances</w:t>
      </w:r>
      <w:r w:rsidR="00B4173B">
        <w:rPr>
          <w:rFonts w:ascii="Times New Roman" w:hAnsi="Times New Roman" w:cs="Times New Roman"/>
          <w:bCs/>
          <w:sz w:val="20"/>
          <w:szCs w:val="20"/>
        </w:rPr>
        <w:t xml:space="preserve"> from the previous year</w:t>
      </w:r>
      <w:r>
        <w:rPr>
          <w:rFonts w:ascii="Times New Roman" w:hAnsi="Times New Roman" w:cs="Times New Roman"/>
          <w:bCs/>
          <w:sz w:val="20"/>
          <w:szCs w:val="20"/>
        </w:rPr>
        <w:t xml:space="preserve"> are simply </w:t>
      </w:r>
      <w:r w:rsidR="00EC27CD">
        <w:rPr>
          <w:rFonts w:ascii="Times New Roman" w:hAnsi="Times New Roman" w:cs="Times New Roman"/>
          <w:bCs/>
          <w:sz w:val="20"/>
          <w:szCs w:val="20"/>
        </w:rPr>
        <w:t>replaced</w:t>
      </w:r>
      <w:r w:rsidR="00B4173B">
        <w:rPr>
          <w:rFonts w:ascii="Times New Roman" w:hAnsi="Times New Roman" w:cs="Times New Roman"/>
          <w:bCs/>
          <w:sz w:val="20"/>
          <w:szCs w:val="20"/>
        </w:rPr>
        <w:t xml:space="preserve"> by the </w:t>
      </w:r>
      <w:r w:rsidR="00F04569">
        <w:rPr>
          <w:rFonts w:ascii="Times New Roman" w:hAnsi="Times New Roman" w:cs="Times New Roman"/>
          <w:bCs/>
          <w:sz w:val="20"/>
          <w:szCs w:val="20"/>
        </w:rPr>
        <w:t>number</w:t>
      </w:r>
      <w:r>
        <w:rPr>
          <w:rFonts w:ascii="Times New Roman" w:hAnsi="Times New Roman" w:cs="Times New Roman"/>
          <w:bCs/>
          <w:sz w:val="20"/>
          <w:szCs w:val="20"/>
        </w:rPr>
        <w:t xml:space="preserve"> specified by the </w:t>
      </w:r>
      <w:r w:rsidR="00F04569">
        <w:rPr>
          <w:rFonts w:ascii="Times New Roman" w:hAnsi="Times New Roman" w:cs="Times New Roman"/>
          <w:bCs/>
          <w:sz w:val="20"/>
          <w:szCs w:val="20"/>
        </w:rPr>
        <w:t>modifier object</w:t>
      </w:r>
      <w:r>
        <w:rPr>
          <w:rFonts w:ascii="Times New Roman" w:hAnsi="Times New Roman" w:cs="Times New Roman"/>
          <w:bCs/>
          <w:sz w:val="20"/>
          <w:szCs w:val="20"/>
        </w:rPr>
        <w:t>. For metamodel linkages that modify</w:t>
      </w:r>
      <w:r w:rsidR="00B4173B">
        <w:rPr>
          <w:rFonts w:ascii="Times New Roman" w:hAnsi="Times New Roman" w:cs="Times New Roman"/>
          <w:bCs/>
          <w:sz w:val="20"/>
          <w:szCs w:val="20"/>
        </w:rPr>
        <w:t xml:space="preserve"> carrying capacity</w:t>
      </w:r>
      <w:r>
        <w:rPr>
          <w:rFonts w:ascii="Times New Roman" w:hAnsi="Times New Roman" w:cs="Times New Roman"/>
          <w:bCs/>
          <w:sz w:val="20"/>
          <w:szCs w:val="20"/>
        </w:rPr>
        <w:t>,</w:t>
      </w:r>
      <w:r w:rsidR="00B4173B">
        <w:rPr>
          <w:rFonts w:ascii="Times New Roman" w:hAnsi="Times New Roman" w:cs="Times New Roman"/>
          <w:bCs/>
          <w:sz w:val="20"/>
          <w:szCs w:val="20"/>
        </w:rPr>
        <w:t xml:space="preserve"> </w:t>
      </w:r>
      <w:r>
        <w:rPr>
          <w:rFonts w:ascii="Times New Roman" w:hAnsi="Times New Roman" w:cs="Times New Roman"/>
          <w:bCs/>
          <w:sz w:val="20"/>
          <w:szCs w:val="20"/>
        </w:rPr>
        <w:t>the new carrying capacity</w:t>
      </w:r>
      <w:r w:rsidR="005D400A">
        <w:rPr>
          <w:rFonts w:ascii="Times New Roman" w:hAnsi="Times New Roman" w:cs="Times New Roman"/>
          <w:bCs/>
          <w:sz w:val="20"/>
          <w:szCs w:val="20"/>
        </w:rPr>
        <w:t xml:space="preserve"> stored in the Metapop modifier object</w:t>
      </w:r>
      <w:r>
        <w:rPr>
          <w:rFonts w:ascii="Times New Roman" w:hAnsi="Times New Roman" w:cs="Times New Roman"/>
          <w:bCs/>
          <w:sz w:val="20"/>
          <w:szCs w:val="20"/>
        </w:rPr>
        <w:t xml:space="preserve"> </w:t>
      </w:r>
      <w:r w:rsidR="00141D8D">
        <w:rPr>
          <w:rFonts w:ascii="Times New Roman" w:hAnsi="Times New Roman" w:cs="Times New Roman"/>
          <w:bCs/>
          <w:sz w:val="20"/>
          <w:szCs w:val="20"/>
        </w:rPr>
        <w:t xml:space="preserve">simply </w:t>
      </w:r>
      <w:r w:rsidR="00F04569">
        <w:rPr>
          <w:rFonts w:ascii="Times New Roman" w:hAnsi="Times New Roman" w:cs="Times New Roman"/>
          <w:bCs/>
          <w:sz w:val="20"/>
          <w:szCs w:val="20"/>
        </w:rPr>
        <w:t>replaces</w:t>
      </w:r>
      <w:r w:rsidR="00B4173B">
        <w:rPr>
          <w:rFonts w:ascii="Times New Roman" w:hAnsi="Times New Roman" w:cs="Times New Roman"/>
          <w:bCs/>
          <w:sz w:val="20"/>
          <w:szCs w:val="20"/>
        </w:rPr>
        <w:t xml:space="preserve"> the </w:t>
      </w:r>
      <w:r>
        <w:rPr>
          <w:rFonts w:ascii="Times New Roman" w:hAnsi="Times New Roman" w:cs="Times New Roman"/>
          <w:bCs/>
          <w:sz w:val="20"/>
          <w:szCs w:val="20"/>
        </w:rPr>
        <w:t xml:space="preserve">mean </w:t>
      </w:r>
      <w:r w:rsidR="00B4173B">
        <w:rPr>
          <w:rFonts w:ascii="Times New Roman" w:hAnsi="Times New Roman" w:cs="Times New Roman"/>
          <w:bCs/>
          <w:sz w:val="20"/>
          <w:szCs w:val="20"/>
        </w:rPr>
        <w:t xml:space="preserve">K </w:t>
      </w:r>
      <w:r w:rsidR="00B0013C">
        <w:rPr>
          <w:rFonts w:ascii="Times New Roman" w:hAnsi="Times New Roman" w:cs="Times New Roman"/>
          <w:bCs/>
          <w:sz w:val="20"/>
          <w:szCs w:val="20"/>
        </w:rPr>
        <w:t xml:space="preserve">value </w:t>
      </w:r>
      <w:r w:rsidR="002771ED">
        <w:rPr>
          <w:rFonts w:ascii="Times New Roman" w:hAnsi="Times New Roman" w:cs="Times New Roman"/>
          <w:bCs/>
          <w:sz w:val="20"/>
          <w:szCs w:val="20"/>
        </w:rPr>
        <w:t xml:space="preserve">specified </w:t>
      </w:r>
      <w:r>
        <w:rPr>
          <w:rFonts w:ascii="Times New Roman" w:hAnsi="Times New Roman" w:cs="Times New Roman"/>
          <w:bCs/>
          <w:sz w:val="20"/>
          <w:szCs w:val="20"/>
        </w:rPr>
        <w:t xml:space="preserve">for that population </w:t>
      </w:r>
      <w:r w:rsidR="002771ED">
        <w:rPr>
          <w:rFonts w:ascii="Times New Roman" w:hAnsi="Times New Roman" w:cs="Times New Roman"/>
          <w:bCs/>
          <w:sz w:val="20"/>
          <w:szCs w:val="20"/>
        </w:rPr>
        <w:t>(</w:t>
      </w:r>
      <w:r w:rsidR="00B4173B">
        <w:rPr>
          <w:rFonts w:ascii="Times New Roman" w:hAnsi="Times New Roman" w:cs="Times New Roman"/>
          <w:bCs/>
          <w:sz w:val="20"/>
          <w:szCs w:val="20"/>
        </w:rPr>
        <w:t>specified in the Populations dialog</w:t>
      </w:r>
      <w:r w:rsidR="00863998">
        <w:rPr>
          <w:rFonts w:ascii="Times New Roman" w:hAnsi="Times New Roman" w:cs="Times New Roman"/>
          <w:bCs/>
          <w:sz w:val="20"/>
          <w:szCs w:val="20"/>
        </w:rPr>
        <w:t>; this option is not</w:t>
      </w:r>
      <w:r w:rsidR="00B0013C">
        <w:rPr>
          <w:rFonts w:ascii="Times New Roman" w:hAnsi="Times New Roman" w:cs="Times New Roman"/>
          <w:bCs/>
          <w:sz w:val="20"/>
          <w:szCs w:val="20"/>
        </w:rPr>
        <w:t xml:space="preserve"> compatible with the "temporal trend in K" option or carrying </w:t>
      </w:r>
      <w:r w:rsidR="00B0013C" w:rsidRPr="00EC27CD">
        <w:rPr>
          <w:rFonts w:ascii="Times New Roman" w:hAnsi="Times New Roman" w:cs="Times New Roman"/>
          <w:bCs/>
          <w:sz w:val="20"/>
          <w:szCs w:val="20"/>
        </w:rPr>
        <w:t>capacity change specified with a .KCH file</w:t>
      </w:r>
      <w:r w:rsidR="00EC27CD">
        <w:rPr>
          <w:rFonts w:ascii="Times New Roman" w:hAnsi="Times New Roman" w:cs="Times New Roman"/>
          <w:bCs/>
          <w:sz w:val="20"/>
          <w:szCs w:val="20"/>
        </w:rPr>
        <w:t xml:space="preserve"> </w:t>
      </w:r>
      <w:r w:rsidR="00F04569" w:rsidRPr="00EC27CD">
        <w:rPr>
          <w:rFonts w:ascii="Times New Roman" w:hAnsi="Times New Roman" w:cs="Times New Roman"/>
          <w:bCs/>
          <w:sz w:val="20"/>
          <w:szCs w:val="20"/>
        </w:rPr>
        <w:t>or catastrophes that affect K</w:t>
      </w:r>
      <w:r w:rsidR="00B0013C" w:rsidRPr="00EC27CD">
        <w:rPr>
          <w:rFonts w:ascii="Times New Roman" w:hAnsi="Times New Roman" w:cs="Times New Roman"/>
          <w:bCs/>
          <w:sz w:val="20"/>
          <w:szCs w:val="20"/>
        </w:rPr>
        <w:t xml:space="preserve">). </w:t>
      </w:r>
      <w:r w:rsidR="00F04569" w:rsidRPr="00EC27CD">
        <w:rPr>
          <w:rFonts w:ascii="Times New Roman" w:hAnsi="Times New Roman" w:cs="Times New Roman"/>
          <w:bCs/>
          <w:sz w:val="20"/>
          <w:szCs w:val="20"/>
        </w:rPr>
        <w:t xml:space="preserve">For metamodel linkages that modify </w:t>
      </w:r>
      <w:r w:rsidR="00541A75">
        <w:rPr>
          <w:rFonts w:ascii="Times New Roman" w:hAnsi="Times New Roman" w:cs="Times New Roman"/>
          <w:bCs/>
          <w:sz w:val="20"/>
          <w:szCs w:val="20"/>
        </w:rPr>
        <w:t>vital rates, the new vital rate matrix</w:t>
      </w:r>
      <w:r w:rsidR="005D400A">
        <w:rPr>
          <w:rFonts w:ascii="Times New Roman" w:hAnsi="Times New Roman" w:cs="Times New Roman"/>
          <w:bCs/>
          <w:sz w:val="20"/>
          <w:szCs w:val="20"/>
        </w:rPr>
        <w:t xml:space="preserve"> </w:t>
      </w:r>
      <w:r w:rsidR="00F04569">
        <w:rPr>
          <w:rFonts w:ascii="Times New Roman" w:hAnsi="Times New Roman" w:cs="Times New Roman"/>
          <w:bCs/>
          <w:sz w:val="20"/>
          <w:szCs w:val="20"/>
        </w:rPr>
        <w:t>replace</w:t>
      </w:r>
      <w:r w:rsidR="00541A75">
        <w:rPr>
          <w:rFonts w:ascii="Times New Roman" w:hAnsi="Times New Roman" w:cs="Times New Roman"/>
          <w:bCs/>
          <w:sz w:val="20"/>
          <w:szCs w:val="20"/>
        </w:rPr>
        <w:t>s</w:t>
      </w:r>
      <w:r w:rsidR="002771ED">
        <w:rPr>
          <w:rFonts w:ascii="Times New Roman" w:hAnsi="Times New Roman" w:cs="Times New Roman"/>
          <w:bCs/>
          <w:sz w:val="20"/>
          <w:szCs w:val="20"/>
        </w:rPr>
        <w:t xml:space="preserve"> the </w:t>
      </w:r>
      <w:r w:rsidR="00B0013C">
        <w:rPr>
          <w:rFonts w:ascii="Times New Roman" w:hAnsi="Times New Roman" w:cs="Times New Roman"/>
          <w:bCs/>
          <w:sz w:val="20"/>
          <w:szCs w:val="20"/>
        </w:rPr>
        <w:t>population-specific mean transition matrix (a compound parameter computed within Metapop as the product of the specified</w:t>
      </w:r>
      <w:r w:rsidR="002771ED">
        <w:rPr>
          <w:rFonts w:ascii="Times New Roman" w:hAnsi="Times New Roman" w:cs="Times New Roman"/>
          <w:bCs/>
          <w:sz w:val="20"/>
          <w:szCs w:val="20"/>
        </w:rPr>
        <w:t xml:space="preserve"> stage matrix</w:t>
      </w:r>
      <w:r w:rsidR="00B0013C">
        <w:rPr>
          <w:rFonts w:ascii="Times New Roman" w:hAnsi="Times New Roman" w:cs="Times New Roman"/>
          <w:bCs/>
          <w:sz w:val="20"/>
          <w:szCs w:val="20"/>
        </w:rPr>
        <w:t xml:space="preserve"> values, </w:t>
      </w:r>
      <w:r w:rsidR="002771ED">
        <w:rPr>
          <w:rFonts w:ascii="Times New Roman" w:hAnsi="Times New Roman" w:cs="Times New Roman"/>
          <w:bCs/>
          <w:sz w:val="20"/>
          <w:szCs w:val="20"/>
        </w:rPr>
        <w:t xml:space="preserve">any vital rate </w:t>
      </w:r>
      <w:r w:rsidR="00D01888">
        <w:rPr>
          <w:rFonts w:ascii="Times New Roman" w:hAnsi="Times New Roman" w:cs="Times New Roman"/>
          <w:bCs/>
          <w:sz w:val="20"/>
          <w:szCs w:val="20"/>
        </w:rPr>
        <w:t xml:space="preserve">multipliers from </w:t>
      </w:r>
      <w:r w:rsidR="002771ED">
        <w:rPr>
          <w:rFonts w:ascii="Times New Roman" w:hAnsi="Times New Roman" w:cs="Times New Roman"/>
          <w:bCs/>
          <w:sz w:val="20"/>
          <w:szCs w:val="20"/>
        </w:rPr>
        <w:t>catastrophes</w:t>
      </w:r>
      <w:r w:rsidR="00B0013C">
        <w:rPr>
          <w:rFonts w:ascii="Times New Roman" w:hAnsi="Times New Roman" w:cs="Times New Roman"/>
          <w:bCs/>
          <w:sz w:val="20"/>
          <w:szCs w:val="20"/>
        </w:rPr>
        <w:t xml:space="preserve"> within Metapop</w:t>
      </w:r>
      <w:r w:rsidR="002771ED">
        <w:rPr>
          <w:rFonts w:ascii="Times New Roman" w:hAnsi="Times New Roman" w:cs="Times New Roman"/>
          <w:bCs/>
          <w:sz w:val="20"/>
          <w:szCs w:val="20"/>
        </w:rPr>
        <w:t xml:space="preserve">, and any population-specific </w:t>
      </w:r>
      <w:r w:rsidR="00B0013C">
        <w:rPr>
          <w:rFonts w:ascii="Times New Roman" w:hAnsi="Times New Roman" w:cs="Times New Roman"/>
          <w:bCs/>
          <w:sz w:val="20"/>
          <w:szCs w:val="20"/>
        </w:rPr>
        <w:t xml:space="preserve">survival or fecundity </w:t>
      </w:r>
      <w:r w:rsidR="00F04569">
        <w:rPr>
          <w:rFonts w:ascii="Times New Roman" w:hAnsi="Times New Roman" w:cs="Times New Roman"/>
          <w:bCs/>
          <w:sz w:val="20"/>
          <w:szCs w:val="20"/>
        </w:rPr>
        <w:t>modifiers [</w:t>
      </w:r>
      <w:r w:rsidR="002771ED">
        <w:rPr>
          <w:rFonts w:ascii="Times New Roman" w:hAnsi="Times New Roman" w:cs="Times New Roman"/>
          <w:bCs/>
          <w:sz w:val="20"/>
          <w:szCs w:val="20"/>
        </w:rPr>
        <w:t>relati</w:t>
      </w:r>
      <w:r w:rsidR="00F04569">
        <w:rPr>
          <w:rFonts w:ascii="Times New Roman" w:hAnsi="Times New Roman" w:cs="Times New Roman"/>
          <w:bCs/>
          <w:sz w:val="20"/>
          <w:szCs w:val="20"/>
        </w:rPr>
        <w:t>ve fecundity, relative survival])</w:t>
      </w:r>
      <w:r w:rsidR="007E33E1">
        <w:rPr>
          <w:rFonts w:ascii="Times New Roman" w:hAnsi="Times New Roman" w:cs="Times New Roman"/>
          <w:bCs/>
          <w:sz w:val="20"/>
          <w:szCs w:val="20"/>
        </w:rPr>
        <w:t>.</w:t>
      </w:r>
      <w:r w:rsidR="00863998">
        <w:rPr>
          <w:rFonts w:ascii="Times New Roman" w:hAnsi="Times New Roman" w:cs="Times New Roman"/>
          <w:bCs/>
          <w:sz w:val="20"/>
          <w:szCs w:val="20"/>
        </w:rPr>
        <w:t xml:space="preserve"> Vital rate change (</w:t>
      </w:r>
      <w:r w:rsidR="007E33E1">
        <w:rPr>
          <w:rFonts w:ascii="Times New Roman" w:hAnsi="Times New Roman" w:cs="Times New Roman"/>
          <w:bCs/>
          <w:sz w:val="20"/>
          <w:szCs w:val="20"/>
        </w:rPr>
        <w:t>.</w:t>
      </w:r>
      <w:r w:rsidR="00D01888">
        <w:rPr>
          <w:rFonts w:ascii="Times New Roman" w:hAnsi="Times New Roman" w:cs="Times New Roman"/>
          <w:bCs/>
          <w:sz w:val="20"/>
          <w:szCs w:val="20"/>
        </w:rPr>
        <w:t xml:space="preserve">SCH and </w:t>
      </w:r>
      <w:r w:rsidR="007E33E1">
        <w:rPr>
          <w:rFonts w:ascii="Times New Roman" w:hAnsi="Times New Roman" w:cs="Times New Roman"/>
          <w:bCs/>
          <w:sz w:val="20"/>
          <w:szCs w:val="20"/>
        </w:rPr>
        <w:t>.</w:t>
      </w:r>
      <w:r w:rsidR="00D01888">
        <w:rPr>
          <w:rFonts w:ascii="Times New Roman" w:hAnsi="Times New Roman" w:cs="Times New Roman"/>
          <w:bCs/>
          <w:sz w:val="20"/>
          <w:szCs w:val="20"/>
        </w:rPr>
        <w:t>FCH</w:t>
      </w:r>
      <w:r w:rsidR="00863998">
        <w:rPr>
          <w:rFonts w:ascii="Times New Roman" w:hAnsi="Times New Roman" w:cs="Times New Roman"/>
          <w:bCs/>
          <w:sz w:val="20"/>
          <w:szCs w:val="20"/>
        </w:rPr>
        <w:t>)</w:t>
      </w:r>
      <w:r w:rsidR="00D01888">
        <w:rPr>
          <w:rFonts w:ascii="Times New Roman" w:hAnsi="Times New Roman" w:cs="Times New Roman"/>
          <w:bCs/>
          <w:sz w:val="20"/>
          <w:szCs w:val="20"/>
        </w:rPr>
        <w:t xml:space="preserve"> files</w:t>
      </w:r>
      <w:r w:rsidR="007E33E1">
        <w:rPr>
          <w:rFonts w:ascii="Times New Roman" w:hAnsi="Times New Roman" w:cs="Times New Roman"/>
          <w:bCs/>
          <w:sz w:val="20"/>
          <w:szCs w:val="20"/>
        </w:rPr>
        <w:t xml:space="preserve"> are not compatible with metamodel linkages that modify vital rates</w:t>
      </w:r>
      <w:r w:rsidR="002771ED">
        <w:rPr>
          <w:rFonts w:ascii="Times New Roman" w:hAnsi="Times New Roman" w:cs="Times New Roman"/>
          <w:bCs/>
          <w:sz w:val="20"/>
          <w:szCs w:val="20"/>
        </w:rPr>
        <w:t xml:space="preserve">. </w:t>
      </w:r>
      <w:r w:rsidR="00863998">
        <w:rPr>
          <w:rFonts w:ascii="Times New Roman" w:hAnsi="Times New Roman" w:cs="Times New Roman"/>
          <w:bCs/>
          <w:sz w:val="20"/>
          <w:szCs w:val="20"/>
        </w:rPr>
        <w:t xml:space="preserve">Like catastrophes that affect vital rates, scramble and contest density dependence are not compatible with metamodel linkages that affect vital rates. </w:t>
      </w:r>
      <w:r w:rsidR="007E33E1">
        <w:rPr>
          <w:rFonts w:ascii="Times New Roman" w:hAnsi="Times New Roman" w:cs="Times New Roman"/>
          <w:bCs/>
          <w:sz w:val="20"/>
          <w:szCs w:val="20"/>
        </w:rPr>
        <w:t>Finally, dispersal rate modifiers are applied to the mean dispersal rate for a given population pair</w:t>
      </w:r>
      <w:r w:rsidR="00863998">
        <w:rPr>
          <w:rFonts w:ascii="Times New Roman" w:hAnsi="Times New Roman" w:cs="Times New Roman"/>
          <w:bCs/>
          <w:sz w:val="20"/>
          <w:szCs w:val="20"/>
        </w:rPr>
        <w:t>ing (from distance function), source population, and stage-specific modifier.</w:t>
      </w:r>
      <w:r w:rsidR="00644216">
        <w:rPr>
          <w:rFonts w:ascii="Times New Roman" w:hAnsi="Times New Roman" w:cs="Times New Roman"/>
          <w:bCs/>
          <w:sz w:val="20"/>
          <w:szCs w:val="20"/>
        </w:rPr>
        <w:t xml:space="preserve"> </w:t>
      </w:r>
      <w:r w:rsidR="00D01888">
        <w:rPr>
          <w:rFonts w:ascii="Times New Roman" w:hAnsi="Times New Roman" w:cs="Times New Roman"/>
          <w:bCs/>
          <w:sz w:val="20"/>
          <w:szCs w:val="20"/>
        </w:rPr>
        <w:t xml:space="preserve">  </w:t>
      </w:r>
      <w:r w:rsidR="002771ED">
        <w:rPr>
          <w:rFonts w:ascii="Times New Roman" w:hAnsi="Times New Roman" w:cs="Times New Roman"/>
          <w:bCs/>
          <w:sz w:val="20"/>
          <w:szCs w:val="20"/>
        </w:rPr>
        <w:t xml:space="preserve">   </w:t>
      </w:r>
      <w:r w:rsidR="00B4173B">
        <w:rPr>
          <w:rFonts w:ascii="Times New Roman" w:hAnsi="Times New Roman" w:cs="Times New Roman"/>
          <w:bCs/>
          <w:sz w:val="20"/>
          <w:szCs w:val="20"/>
        </w:rPr>
        <w:t xml:space="preserve"> </w:t>
      </w:r>
    </w:p>
    <w:p w:rsidR="0083005C" w:rsidRDefault="0083005C" w:rsidP="0086221F">
      <w:pPr>
        <w:autoSpaceDE w:val="0"/>
        <w:autoSpaceDN w:val="0"/>
        <w:adjustRightInd w:val="0"/>
        <w:spacing w:after="0" w:line="240" w:lineRule="auto"/>
        <w:rPr>
          <w:rFonts w:ascii="Times New Roman" w:hAnsi="Times New Roman" w:cs="Times New Roman"/>
          <w:bCs/>
          <w:sz w:val="20"/>
          <w:szCs w:val="20"/>
        </w:rPr>
      </w:pPr>
    </w:p>
    <w:p w:rsidR="0083005C" w:rsidRDefault="0083005C" w:rsidP="0086221F">
      <w:pPr>
        <w:autoSpaceDE w:val="0"/>
        <w:autoSpaceDN w:val="0"/>
        <w:adjustRightInd w:val="0"/>
        <w:spacing w:after="0" w:line="240" w:lineRule="auto"/>
        <w:rPr>
          <w:rFonts w:ascii="Times New Roman" w:hAnsi="Times New Roman" w:cs="Times New Roman"/>
          <w:bCs/>
          <w:sz w:val="20"/>
          <w:szCs w:val="20"/>
        </w:rPr>
      </w:pPr>
    </w:p>
    <w:p w:rsidR="0083005C" w:rsidRDefault="0083005C" w:rsidP="0086221F">
      <w:pPr>
        <w:autoSpaceDE w:val="0"/>
        <w:autoSpaceDN w:val="0"/>
        <w:adjustRightInd w:val="0"/>
        <w:spacing w:after="0" w:line="240" w:lineRule="auto"/>
        <w:rPr>
          <w:rFonts w:ascii="Times New Roman" w:hAnsi="Times New Roman" w:cs="Times New Roman"/>
          <w:bCs/>
          <w:sz w:val="20"/>
          <w:szCs w:val="20"/>
        </w:rPr>
      </w:pPr>
    </w:p>
    <w:p w:rsidR="00B4173B" w:rsidRDefault="00B4173B" w:rsidP="0086221F">
      <w:pPr>
        <w:autoSpaceDE w:val="0"/>
        <w:autoSpaceDN w:val="0"/>
        <w:adjustRightInd w:val="0"/>
        <w:spacing w:after="0" w:line="240" w:lineRule="auto"/>
        <w:rPr>
          <w:rFonts w:ascii="Times New Roman" w:hAnsi="Times New Roman" w:cs="Times New Roman"/>
          <w:bCs/>
          <w:sz w:val="20"/>
          <w:szCs w:val="20"/>
        </w:rPr>
      </w:pPr>
    </w:p>
    <w:p w:rsidR="00BB5BA6" w:rsidRDefault="00BB5BA6" w:rsidP="0086221F">
      <w:pPr>
        <w:autoSpaceDE w:val="0"/>
        <w:autoSpaceDN w:val="0"/>
        <w:adjustRightInd w:val="0"/>
        <w:spacing w:after="0" w:line="240" w:lineRule="auto"/>
        <w:rPr>
          <w:rFonts w:ascii="Times New Roman" w:hAnsi="Times New Roman" w:cs="Times New Roman"/>
          <w:bCs/>
          <w:sz w:val="20"/>
          <w:szCs w:val="20"/>
        </w:rPr>
      </w:pPr>
    </w:p>
    <w:p w:rsidR="00CB7E45" w:rsidRDefault="00CB7E45" w:rsidP="0086221F">
      <w:pPr>
        <w:autoSpaceDE w:val="0"/>
        <w:autoSpaceDN w:val="0"/>
        <w:adjustRightInd w:val="0"/>
        <w:spacing w:after="0" w:line="240" w:lineRule="auto"/>
        <w:rPr>
          <w:rFonts w:ascii="Times New Roman" w:hAnsi="Times New Roman" w:cs="Times New Roman"/>
          <w:b/>
          <w:bCs/>
          <w:sz w:val="20"/>
          <w:szCs w:val="20"/>
        </w:rPr>
      </w:pPr>
    </w:p>
    <w:p w:rsidR="00324CF6" w:rsidRDefault="00324CF6" w:rsidP="0086221F">
      <w:pPr>
        <w:autoSpaceDE w:val="0"/>
        <w:autoSpaceDN w:val="0"/>
        <w:adjustRightInd w:val="0"/>
        <w:spacing w:after="0" w:line="240" w:lineRule="auto"/>
        <w:rPr>
          <w:rFonts w:ascii="Times New Roman" w:hAnsi="Times New Roman" w:cs="Times New Roman"/>
          <w:b/>
          <w:bCs/>
          <w:sz w:val="20"/>
          <w:szCs w:val="20"/>
        </w:rPr>
      </w:pPr>
    </w:p>
    <w:p w:rsidR="007E33E1" w:rsidRDefault="007E33E1" w:rsidP="0086221F">
      <w:pPr>
        <w:autoSpaceDE w:val="0"/>
        <w:autoSpaceDN w:val="0"/>
        <w:adjustRightInd w:val="0"/>
        <w:spacing w:after="0" w:line="240" w:lineRule="auto"/>
        <w:rPr>
          <w:rFonts w:ascii="Times New Roman" w:hAnsi="Times New Roman" w:cs="Times New Roman"/>
          <w:b/>
          <w:bCs/>
          <w:sz w:val="20"/>
          <w:szCs w:val="20"/>
        </w:rPr>
      </w:pPr>
    </w:p>
    <w:p w:rsidR="006377FA" w:rsidRDefault="006377FA">
      <w:pPr>
        <w:rPr>
          <w:rFonts w:ascii="Times New Roman" w:hAnsi="Times New Roman" w:cs="Times New Roman"/>
          <w:b/>
          <w:bCs/>
          <w:sz w:val="20"/>
          <w:szCs w:val="20"/>
        </w:rPr>
      </w:pPr>
      <w:r>
        <w:rPr>
          <w:rFonts w:ascii="Times New Roman" w:hAnsi="Times New Roman" w:cs="Times New Roman"/>
          <w:b/>
          <w:bCs/>
          <w:sz w:val="20"/>
          <w:szCs w:val="20"/>
        </w:rPr>
        <w:br w:type="page"/>
      </w:r>
    </w:p>
    <w:p w:rsidR="005E11BC" w:rsidRDefault="005E11BC" w:rsidP="0086221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lastRenderedPageBreak/>
        <w:t>BOX 2:</w:t>
      </w:r>
    </w:p>
    <w:p w:rsidR="005E11BC" w:rsidRDefault="005E11BC" w:rsidP="0086221F">
      <w:pPr>
        <w:autoSpaceDE w:val="0"/>
        <w:autoSpaceDN w:val="0"/>
        <w:adjustRightInd w:val="0"/>
        <w:spacing w:after="0" w:line="240" w:lineRule="auto"/>
        <w:rPr>
          <w:rFonts w:ascii="Times New Roman" w:hAnsi="Times New Roman" w:cs="Times New Roman"/>
          <w:b/>
          <w:bCs/>
          <w:sz w:val="20"/>
          <w:szCs w:val="20"/>
        </w:rPr>
      </w:pPr>
    </w:p>
    <w:p w:rsidR="005E11BC" w:rsidRPr="00B47B00" w:rsidRDefault="005E11BC" w:rsidP="005E11BC">
      <w:pPr>
        <w:autoSpaceDE w:val="0"/>
        <w:autoSpaceDN w:val="0"/>
        <w:adjustRightInd w:val="0"/>
        <w:spacing w:after="0" w:line="240" w:lineRule="auto"/>
        <w:rPr>
          <w:rFonts w:ascii="Times New Roman" w:hAnsi="Times New Roman" w:cs="Times New Roman"/>
          <w:b/>
          <w:bCs/>
          <w:szCs w:val="20"/>
        </w:rPr>
      </w:pPr>
      <w:r w:rsidRPr="00B47B00">
        <w:rPr>
          <w:rFonts w:ascii="Times New Roman" w:hAnsi="Times New Roman" w:cs="Times New Roman"/>
          <w:b/>
          <w:bCs/>
          <w:szCs w:val="20"/>
        </w:rPr>
        <w:t>Specification for "MP StateVars" object (one storage structure specified per Metapop instance):</w:t>
      </w:r>
    </w:p>
    <w:p w:rsidR="005E11BC" w:rsidRPr="005E11BC" w:rsidRDefault="005E11BC" w:rsidP="005E11BC">
      <w:pPr>
        <w:autoSpaceDE w:val="0"/>
        <w:autoSpaceDN w:val="0"/>
        <w:adjustRightInd w:val="0"/>
        <w:spacing w:after="0" w:line="240" w:lineRule="auto"/>
        <w:rPr>
          <w:rFonts w:ascii="Times New Roman" w:hAnsi="Times New Roman" w:cs="Times New Roman"/>
          <w:b/>
          <w:bCs/>
          <w:sz w:val="24"/>
          <w:szCs w:val="20"/>
        </w:rPr>
      </w:pPr>
    </w:p>
    <w:p w:rsidR="005E11BC" w:rsidRDefault="005E11BC" w:rsidP="005E11B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Note: not all of these variables will be stored for each metamodel. Instead, the user</w:t>
      </w:r>
      <w:r w:rsidR="00451820">
        <w:rPr>
          <w:rFonts w:ascii="Times New Roman" w:hAnsi="Times New Roman" w:cs="Times New Roman"/>
          <w:sz w:val="20"/>
          <w:szCs w:val="20"/>
        </w:rPr>
        <w:t xml:space="preserve"> (ultimately, through Metapop </w:t>
      </w:r>
      <w:r w:rsidR="005F5ADA">
        <w:rPr>
          <w:rFonts w:ascii="Times New Roman" w:hAnsi="Times New Roman" w:cs="Times New Roman"/>
          <w:sz w:val="20"/>
          <w:szCs w:val="20"/>
        </w:rPr>
        <w:t>Manager)</w:t>
      </w:r>
      <w:r>
        <w:rPr>
          <w:rFonts w:ascii="Times New Roman" w:hAnsi="Times New Roman" w:cs="Times New Roman"/>
          <w:sz w:val="20"/>
          <w:szCs w:val="20"/>
        </w:rPr>
        <w:t xml:space="preserve"> must specify which variables are to be stored. Information about which variables to store is then stored in the "Metapop modifier"</w:t>
      </w:r>
      <w:r w:rsidR="00EA3560">
        <w:rPr>
          <w:rFonts w:ascii="Times New Roman" w:hAnsi="Times New Roman" w:cs="Times New Roman"/>
          <w:sz w:val="20"/>
          <w:szCs w:val="20"/>
        </w:rPr>
        <w:t xml:space="preserve"> object</w:t>
      </w:r>
      <w:r>
        <w:rPr>
          <w:rFonts w:ascii="Times New Roman" w:hAnsi="Times New Roman" w:cs="Times New Roman"/>
          <w:sz w:val="20"/>
          <w:szCs w:val="20"/>
        </w:rPr>
        <w:t xml:space="preserve"> (see Box 1)</w:t>
      </w:r>
      <w:r w:rsidR="00EA3560">
        <w:rPr>
          <w:rFonts w:ascii="Times New Roman" w:hAnsi="Times New Roman" w:cs="Times New Roman"/>
          <w:sz w:val="20"/>
          <w:szCs w:val="20"/>
        </w:rPr>
        <w:t>. [[To facilitate temporal mismatches, future versions may store data for the current and previous year(s)</w:t>
      </w:r>
      <w:r w:rsidR="005203F0">
        <w:rPr>
          <w:rFonts w:ascii="Times New Roman" w:hAnsi="Times New Roman" w:cs="Times New Roman"/>
          <w:sz w:val="20"/>
          <w:szCs w:val="20"/>
        </w:rPr>
        <w:t xml:space="preserve"> (or a moving average of multiple years?)</w:t>
      </w:r>
      <w:r w:rsidR="00EA3560">
        <w:rPr>
          <w:rFonts w:ascii="Times New Roman" w:hAnsi="Times New Roman" w:cs="Times New Roman"/>
          <w:sz w:val="20"/>
          <w:szCs w:val="20"/>
        </w:rPr>
        <w:t>. However, the current version will only store the current year's data]]</w:t>
      </w:r>
    </w:p>
    <w:p w:rsidR="0057160D" w:rsidRPr="005E11BC" w:rsidRDefault="0057160D" w:rsidP="005E11BC">
      <w:pPr>
        <w:autoSpaceDE w:val="0"/>
        <w:autoSpaceDN w:val="0"/>
        <w:adjustRightInd w:val="0"/>
        <w:spacing w:after="0" w:line="240" w:lineRule="auto"/>
        <w:rPr>
          <w:rFonts w:ascii="Times New Roman" w:hAnsi="Times New Roman" w:cs="Times New Roman"/>
          <w:sz w:val="20"/>
          <w:szCs w:val="20"/>
        </w:rPr>
      </w:pPr>
    </w:p>
    <w:p w:rsidR="005E11BC" w:rsidRPr="005E11BC" w:rsidRDefault="0057160D" w:rsidP="005E11BC">
      <w:pPr>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G</w:t>
      </w:r>
      <w:r w:rsidR="005E11BC" w:rsidRPr="005E11BC">
        <w:rPr>
          <w:rFonts w:ascii="Times New Roman" w:hAnsi="Times New Roman" w:cs="Times New Roman"/>
          <w:i/>
          <w:sz w:val="20"/>
          <w:szCs w:val="20"/>
        </w:rPr>
        <w:t>lobal state variables (read from Metapop, cannot be modified from outside</w:t>
      </w:r>
      <w:r>
        <w:rPr>
          <w:rFonts w:ascii="Times New Roman" w:hAnsi="Times New Roman" w:cs="Times New Roman"/>
          <w:i/>
          <w:sz w:val="20"/>
          <w:szCs w:val="20"/>
        </w:rPr>
        <w:t xml:space="preserve"> but may be used in</w:t>
      </w:r>
      <w:r w:rsidR="00917BB7">
        <w:rPr>
          <w:rFonts w:ascii="Times New Roman" w:hAnsi="Times New Roman" w:cs="Times New Roman"/>
          <w:i/>
          <w:sz w:val="20"/>
          <w:szCs w:val="20"/>
        </w:rPr>
        <w:t xml:space="preserve"> forging metamodel linkages</w:t>
      </w:r>
      <w:r w:rsidR="005E11BC" w:rsidRPr="005E11BC">
        <w:rPr>
          <w:rFonts w:ascii="Times New Roman" w:hAnsi="Times New Roman" w:cs="Times New Roman"/>
          <w:i/>
          <w:sz w:val="20"/>
          <w:szCs w:val="20"/>
        </w:rPr>
        <w:t>)</w:t>
      </w:r>
      <w:r w:rsidR="00EA3560">
        <w:rPr>
          <w:rFonts w:ascii="Times New Roman" w:hAnsi="Times New Roman" w:cs="Times New Roman"/>
          <w:i/>
          <w:sz w:val="20"/>
          <w:szCs w:val="20"/>
        </w:rPr>
        <w:t>. These data are always stored by Metapop Manager but only need to be read in once.</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nPopulations: Number of populations (scalar) (must be read in each year)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nStages: Number of stages (scalar)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nMP: Number of Metapop instances being run simultaneously (scalar).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constraintsMat: Constraints matrix (matrix of dimension "nStages",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stageMass: Stage-specific average mass (vector of length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stageBreed: Stage-specific proportion breeding (vector of length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stageRelDisp: Stage-specific relative dispersal (vector of length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stageDD: Basis for density dependence (vector of length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nCatastrophes: Number of defined catastrophes (scalar)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catType: Indicates whether catastrophe affects survival, abundance, or K (Boolean array of dimension "nCatastrophes", 4 [4 types of catastrophe])</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catStages: Stage-specific catastrophe multiplier (array of dimension "nCatastrophes","nStages")</w:t>
      </w:r>
    </w:p>
    <w:p w:rsidR="005E11BC" w:rsidRPr="005E11BC" w:rsidRDefault="005E11BC" w:rsidP="005F5ADA">
      <w:pPr>
        <w:pStyle w:val="ListParagraph"/>
        <w:autoSpaceDE w:val="0"/>
        <w:autoSpaceDN w:val="0"/>
        <w:adjustRightInd w:val="0"/>
        <w:spacing w:after="0" w:line="240" w:lineRule="auto"/>
        <w:ind w:left="1080"/>
        <w:rPr>
          <w:rFonts w:ascii="Times New Roman" w:hAnsi="Times New Roman" w:cs="Times New Roman"/>
          <w:sz w:val="20"/>
          <w:szCs w:val="20"/>
        </w:rPr>
      </w:pPr>
    </w:p>
    <w:p w:rsidR="005E11BC" w:rsidRPr="005E11BC" w:rsidRDefault="0057160D" w:rsidP="005E11BC">
      <w:pPr>
        <w:autoSpaceDE w:val="0"/>
        <w:autoSpaceDN w:val="0"/>
        <w:adjustRightInd w:val="0"/>
        <w:spacing w:after="0" w:line="240" w:lineRule="auto"/>
        <w:rPr>
          <w:rFonts w:ascii="Times New Roman" w:hAnsi="Times New Roman" w:cs="Times New Roman"/>
          <w:i/>
          <w:sz w:val="20"/>
          <w:szCs w:val="20"/>
        </w:rPr>
      </w:pPr>
      <w:r>
        <w:rPr>
          <w:rFonts w:ascii="Times New Roman" w:hAnsi="Times New Roman" w:cs="Times New Roman"/>
          <w:i/>
          <w:sz w:val="20"/>
          <w:szCs w:val="20"/>
        </w:rPr>
        <w:t>P</w:t>
      </w:r>
      <w:r w:rsidR="005E11BC" w:rsidRPr="005E11BC">
        <w:rPr>
          <w:rFonts w:ascii="Times New Roman" w:hAnsi="Times New Roman" w:cs="Times New Roman"/>
          <w:i/>
          <w:sz w:val="20"/>
          <w:szCs w:val="20"/>
        </w:rPr>
        <w:t xml:space="preserve">opulation state variables (read from Metapop, cannot be directly modified from outside but are </w:t>
      </w:r>
      <w:r w:rsidR="00917BB7">
        <w:rPr>
          <w:rFonts w:ascii="Times New Roman" w:hAnsi="Times New Roman" w:cs="Times New Roman"/>
          <w:i/>
          <w:sz w:val="20"/>
          <w:szCs w:val="20"/>
        </w:rPr>
        <w:t xml:space="preserve">optionally </w:t>
      </w:r>
      <w:r w:rsidR="005E11BC" w:rsidRPr="005E11BC">
        <w:rPr>
          <w:rFonts w:ascii="Times New Roman" w:hAnsi="Times New Roman" w:cs="Times New Roman"/>
          <w:i/>
          <w:sz w:val="20"/>
          <w:szCs w:val="20"/>
        </w:rPr>
        <w:t>available for use in forging metamodel linkages)</w:t>
      </w:r>
      <w:r w:rsidR="00EA3560">
        <w:rPr>
          <w:rFonts w:ascii="Times New Roman" w:hAnsi="Times New Roman" w:cs="Times New Roman"/>
          <w:i/>
          <w:sz w:val="20"/>
          <w:szCs w:val="20"/>
        </w:rPr>
        <w:t>. These variables are stored only if a user has specified to do so.</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popAbundTot: Total abundance for each population (vector of dimension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popAbundFem: Total number of adult females (vector of dimension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popAbundMale: Total number of adult males (vector of dimension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 xml:space="preserve">PBM: percent breeders that have mates (vector of dimension "nPopulations") </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disperserMat: Disperser matrix (array of dimension "nPopulations", "nPopulations",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dispersalMat: Dispersal matrix (matrix of dimension "nPopulations",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 xml:space="preserve">NDF: correlated standard normal deviate for fecundity (vector of length "nPopulations") </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NDS: correlated standard normal deviate for survival (vector of length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NDK: correlated standard normal deviate for carrying capacity (vector of length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popEmigrants: Number of emigrants (array of dimension "nPopulations",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popImmigrants: Number of immigrants (array of dimension "nPopulations",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popCatStatus: Catastrophe status (array of dimension "nPopulations", 2)</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popTimeSince: Time since last catastrophe (array of dimension "nPopulations", 2)</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popCatProb: Catastrophe probability (vector of length "nPopulations")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 xml:space="preserve">popRmax: Maximum growth rate (vector of length "nPopulations") </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popHarvest: number of individuals harvested (array of dimension "nPopulations",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popSupplement:  number of individuals supplemented (array of dimension "nPopulations", "nStages")</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popK2: actual or realized K (with stochasticity).</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popStMat2: Realized transition matrices, including stochasticity …</w:t>
      </w:r>
    </w:p>
    <w:p w:rsidR="005E11BC" w:rsidRDefault="005E11BC" w:rsidP="005E11BC">
      <w:pPr>
        <w:autoSpaceDE w:val="0"/>
        <w:autoSpaceDN w:val="0"/>
        <w:adjustRightInd w:val="0"/>
        <w:spacing w:after="0" w:line="240" w:lineRule="auto"/>
        <w:ind w:left="720"/>
        <w:rPr>
          <w:rFonts w:ascii="Times New Roman" w:hAnsi="Times New Roman" w:cs="Times New Roman"/>
          <w:sz w:val="20"/>
          <w:szCs w:val="20"/>
        </w:rPr>
      </w:pPr>
    </w:p>
    <w:p w:rsidR="005E11BC" w:rsidRPr="005E11BC" w:rsidRDefault="005E11BC" w:rsidP="005E11BC">
      <w:pPr>
        <w:autoSpaceDE w:val="0"/>
        <w:autoSpaceDN w:val="0"/>
        <w:adjustRightInd w:val="0"/>
        <w:spacing w:after="0" w:line="240" w:lineRule="auto"/>
        <w:rPr>
          <w:rFonts w:ascii="Times New Roman" w:hAnsi="Times New Roman" w:cs="Times New Roman"/>
          <w:i/>
          <w:sz w:val="20"/>
          <w:szCs w:val="20"/>
        </w:rPr>
      </w:pPr>
      <w:r w:rsidRPr="005E11BC">
        <w:rPr>
          <w:rFonts w:ascii="Times New Roman" w:hAnsi="Times New Roman" w:cs="Times New Roman"/>
          <w:i/>
          <w:sz w:val="20"/>
          <w:szCs w:val="20"/>
        </w:rPr>
        <w:t>Population state variables (read from Metapop: modifications to these variables are translated into a set of multipliers stored in the  "Metapop modifier" object)</w:t>
      </w:r>
      <w:r w:rsidR="00EA3560">
        <w:rPr>
          <w:rFonts w:ascii="Times New Roman" w:hAnsi="Times New Roman" w:cs="Times New Roman"/>
          <w:i/>
          <w:sz w:val="20"/>
          <w:szCs w:val="20"/>
        </w:rPr>
        <w:t xml:space="preserve">. These variables </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popAbundSt: Stage-specific abundances for each population (matrix of dimension "nPopulations","nStages")  [[modifications result in specification of "abundance modifier" ]]</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popStMat: Mean transition matrices for each population (array of dimension "nPopulations", "nStages", "nStages")   [[modifications result in specification of "vital rate modifier"]]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lastRenderedPageBreak/>
        <w:t>popK: Mean population-specific carrying capacity (vector of length "nPopulations").  [[modifications result in specification of "K modifier"]]</w:t>
      </w:r>
    </w:p>
    <w:p w:rsidR="005E11BC" w:rsidRPr="005E11BC" w:rsidRDefault="005E11BC"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t>relDispersal: Relative dispersal rate (matrix of dimension "nPopulations", "nStages") [[modifications result in specification of "dispersal modifier"]]</w:t>
      </w:r>
    </w:p>
    <w:p w:rsidR="00BB3900" w:rsidRPr="005E11BC" w:rsidRDefault="00BB3900" w:rsidP="005E11BC">
      <w:pPr>
        <w:pStyle w:val="ListParagraph"/>
        <w:numPr>
          <w:ilvl w:val="0"/>
          <w:numId w:val="11"/>
        </w:numPr>
        <w:autoSpaceDE w:val="0"/>
        <w:autoSpaceDN w:val="0"/>
        <w:adjustRightInd w:val="0"/>
        <w:spacing w:after="0" w:line="240" w:lineRule="auto"/>
        <w:rPr>
          <w:rFonts w:ascii="Times New Roman" w:hAnsi="Times New Roman" w:cs="Times New Roman"/>
          <w:sz w:val="20"/>
          <w:szCs w:val="20"/>
        </w:rPr>
      </w:pPr>
      <w:r w:rsidRPr="005E11BC">
        <w:rPr>
          <w:rFonts w:ascii="Times New Roman" w:hAnsi="Times New Roman" w:cs="Times New Roman"/>
          <w:sz w:val="20"/>
          <w:szCs w:val="20"/>
        </w:rPr>
        <w:br w:type="page"/>
      </w:r>
    </w:p>
    <w:p w:rsidR="007E33E1" w:rsidRDefault="00BB3900" w:rsidP="0086221F">
      <w:pPr>
        <w:autoSpaceDE w:val="0"/>
        <w:autoSpaceDN w:val="0"/>
        <w:adjustRightInd w:val="0"/>
        <w:spacing w:after="0" w:line="240" w:lineRule="auto"/>
        <w:rPr>
          <w:rFonts w:ascii="Times New Roman" w:hAnsi="Times New Roman" w:cs="Times New Roman"/>
          <w:b/>
          <w:bCs/>
          <w:sz w:val="28"/>
          <w:szCs w:val="20"/>
        </w:rPr>
      </w:pPr>
      <w:r w:rsidRPr="00BB3900">
        <w:rPr>
          <w:rFonts w:ascii="Times New Roman" w:hAnsi="Times New Roman" w:cs="Times New Roman"/>
          <w:b/>
          <w:bCs/>
          <w:sz w:val="28"/>
          <w:szCs w:val="20"/>
        </w:rPr>
        <w:lastRenderedPageBreak/>
        <w:t>Detailed Algorithm for RAMAS Metapop, with modifications for implementing metamodel linkages.</w:t>
      </w:r>
    </w:p>
    <w:p w:rsidR="007E33E1" w:rsidRPr="00451820" w:rsidRDefault="000F2F81" w:rsidP="00451820">
      <w:pPr>
        <w:autoSpaceDE w:val="0"/>
        <w:autoSpaceDN w:val="0"/>
        <w:adjustRightInd w:val="0"/>
        <w:spacing w:after="0" w:line="240" w:lineRule="auto"/>
        <w:rPr>
          <w:rFonts w:ascii="Times New Roman" w:hAnsi="Times New Roman" w:cs="Times New Roman"/>
          <w:b/>
          <w:bCs/>
          <w:sz w:val="20"/>
          <w:szCs w:val="20"/>
        </w:rPr>
      </w:pPr>
      <w:r w:rsidRPr="00451820">
        <w:rPr>
          <w:rFonts w:ascii="Times New Roman" w:hAnsi="Times New Roman" w:cs="Times New Roman"/>
          <w:bCs/>
          <w:sz w:val="20"/>
          <w:szCs w:val="20"/>
          <w:highlight w:val="cyan"/>
        </w:rPr>
        <w:t xml:space="preserve">     </w:t>
      </w:r>
    </w:p>
    <w:p w:rsidR="007E33E1" w:rsidRDefault="007E33E1" w:rsidP="0086221F">
      <w:pPr>
        <w:autoSpaceDE w:val="0"/>
        <w:autoSpaceDN w:val="0"/>
        <w:adjustRightInd w:val="0"/>
        <w:spacing w:after="0" w:line="240" w:lineRule="auto"/>
        <w:rPr>
          <w:rFonts w:ascii="Times New Roman" w:hAnsi="Times New Roman" w:cs="Times New Roman"/>
          <w:b/>
          <w:bCs/>
          <w:sz w:val="20"/>
          <w:szCs w:val="20"/>
        </w:rPr>
      </w:pPr>
    </w:p>
    <w:p w:rsidR="007E33E1" w:rsidRDefault="007E33E1" w:rsidP="0086221F">
      <w:pPr>
        <w:autoSpaceDE w:val="0"/>
        <w:autoSpaceDN w:val="0"/>
        <w:adjustRightInd w:val="0"/>
        <w:spacing w:after="0" w:line="240" w:lineRule="auto"/>
        <w:rPr>
          <w:rFonts w:ascii="Times New Roman" w:hAnsi="Times New Roman" w:cs="Times New Roman"/>
          <w:b/>
          <w:bCs/>
          <w:sz w:val="20"/>
          <w:szCs w:val="20"/>
        </w:rPr>
      </w:pPr>
    </w:p>
    <w:p w:rsidR="0086221F" w:rsidRDefault="0086221F" w:rsidP="0086221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Set up simulation</w:t>
      </w:r>
      <w:r w:rsidR="004F3080">
        <w:rPr>
          <w:rFonts w:ascii="Times New Roman" w:hAnsi="Times New Roman" w:cs="Times New Roman"/>
          <w:b/>
          <w:bCs/>
          <w:sz w:val="20"/>
          <w:szCs w:val="20"/>
        </w:rPr>
        <w:t xml:space="preserve"> (only performed once, at the initialization step)</w:t>
      </w:r>
    </w:p>
    <w:p w:rsidR="0086221F" w:rsidRPr="00FD118D" w:rsidRDefault="0086221F" w:rsidP="00FD118D">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Check stage structure and make necessary corrections:</w:t>
      </w:r>
    </w:p>
    <w:p w:rsidR="0086221F" w:rsidRPr="00FD118D" w:rsidRDefault="0086221F" w:rsidP="00FD118D">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All elements of stage matrices and standard deviations matrix must be nonnegative.</w:t>
      </w:r>
      <w:r w:rsidR="00FD118D" w:rsidRPr="00FD118D">
        <w:rPr>
          <w:rFonts w:ascii="Times New Roman" w:hAnsi="Times New Roman" w:cs="Times New Roman"/>
          <w:sz w:val="20"/>
          <w:szCs w:val="20"/>
        </w:rPr>
        <w:t xml:space="preserve"> </w:t>
      </w:r>
      <w:r w:rsidRPr="00FD118D">
        <w:rPr>
          <w:rFonts w:ascii="Times New Roman" w:hAnsi="Times New Roman" w:cs="Times New Roman"/>
          <w:sz w:val="20"/>
          <w:szCs w:val="20"/>
        </w:rPr>
        <w:t>Posi</w:t>
      </w:r>
      <w:r w:rsidR="00FD118D">
        <w:rPr>
          <w:rFonts w:ascii="Times New Roman" w:hAnsi="Times New Roman" w:cs="Times New Roman"/>
          <w:sz w:val="20"/>
          <w:szCs w:val="20"/>
        </w:rPr>
        <w:t xml:space="preserve">tive </w:t>
      </w:r>
      <w:r w:rsidRPr="00FD118D">
        <w:rPr>
          <w:rFonts w:ascii="Times New Roman" w:hAnsi="Times New Roman" w:cs="Times New Roman"/>
          <w:sz w:val="20"/>
          <w:szCs w:val="20"/>
        </w:rPr>
        <w:t>standard deviations for vital rates with zero means are ignored.</w:t>
      </w:r>
    </w:p>
    <w:p w:rsidR="0086221F" w:rsidRPr="00FD118D" w:rsidRDefault="0086221F" w:rsidP="00FD118D">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If constraints are not to be ignored, survival rates (stage matrix elements multiplied</w:t>
      </w:r>
      <w:r w:rsidR="00FD118D">
        <w:rPr>
          <w:rFonts w:ascii="Times New Roman" w:hAnsi="Times New Roman" w:cs="Times New Roman"/>
          <w:sz w:val="20"/>
          <w:szCs w:val="20"/>
        </w:rPr>
        <w:t xml:space="preserve"> </w:t>
      </w:r>
      <w:r w:rsidRPr="00FD118D">
        <w:rPr>
          <w:rFonts w:ascii="Times New Roman" w:hAnsi="Times New Roman" w:cs="Times New Roman"/>
          <w:sz w:val="20"/>
          <w:szCs w:val="20"/>
        </w:rPr>
        <w:t>by the corresponding elements of the Constraints matrix) must be between 0 and 1, and</w:t>
      </w:r>
      <w:r w:rsidR="00FD118D">
        <w:rPr>
          <w:rFonts w:ascii="Times New Roman" w:hAnsi="Times New Roman" w:cs="Times New Roman"/>
          <w:sz w:val="20"/>
          <w:szCs w:val="20"/>
        </w:rPr>
        <w:t xml:space="preserve"> </w:t>
      </w:r>
      <w:r w:rsidRPr="00FD118D">
        <w:rPr>
          <w:rFonts w:ascii="Times New Roman" w:hAnsi="Times New Roman" w:cs="Times New Roman"/>
          <w:sz w:val="20"/>
          <w:szCs w:val="20"/>
        </w:rPr>
        <w:t xml:space="preserve">the sum of survival rates in each </w:t>
      </w:r>
      <w:r w:rsidRPr="00FD118D">
        <w:rPr>
          <w:rFonts w:ascii="Times New Roman" w:hAnsi="Times New Roman" w:cs="Times New Roman"/>
          <w:i/>
          <w:iCs/>
          <w:sz w:val="20"/>
          <w:szCs w:val="20"/>
        </w:rPr>
        <w:t xml:space="preserve">column </w:t>
      </w:r>
      <w:r w:rsidRPr="00FD118D">
        <w:rPr>
          <w:rFonts w:ascii="Times New Roman" w:hAnsi="Times New Roman" w:cs="Times New Roman"/>
          <w:sz w:val="20"/>
          <w:szCs w:val="20"/>
        </w:rPr>
        <w:t>must be between 0 and 1.</w:t>
      </w:r>
    </w:p>
    <w:p w:rsidR="0086221F" w:rsidRPr="004F3080" w:rsidRDefault="0086221F" w:rsidP="004F3080">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For each population, the total of all stage abundances must be equal to the total</w:t>
      </w:r>
      <w:r w:rsidR="004F3080">
        <w:rPr>
          <w:rFonts w:ascii="Times New Roman" w:hAnsi="Times New Roman" w:cs="Times New Roman"/>
          <w:sz w:val="20"/>
          <w:szCs w:val="20"/>
        </w:rPr>
        <w:t xml:space="preserve"> </w:t>
      </w:r>
      <w:r w:rsidRPr="004F3080">
        <w:rPr>
          <w:rFonts w:ascii="Times New Roman" w:hAnsi="Times New Roman" w:cs="Times New Roman"/>
          <w:sz w:val="20"/>
          <w:szCs w:val="20"/>
        </w:rPr>
        <w:t>(initial) abundance.</w:t>
      </w:r>
    </w:p>
    <w:p w:rsidR="0086221F" w:rsidRPr="004F3080" w:rsidRDefault="0086221F" w:rsidP="004F3080">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If model includes sex structure (separate stages for females and males), the stage</w:t>
      </w:r>
      <w:r w:rsidR="004F3080">
        <w:rPr>
          <w:rFonts w:ascii="Times New Roman" w:hAnsi="Times New Roman" w:cs="Times New Roman"/>
          <w:sz w:val="20"/>
          <w:szCs w:val="20"/>
        </w:rPr>
        <w:t xml:space="preserve"> </w:t>
      </w:r>
      <w:r w:rsidRPr="004F3080">
        <w:rPr>
          <w:rFonts w:ascii="Times New Roman" w:hAnsi="Times New Roman" w:cs="Times New Roman"/>
          <w:sz w:val="20"/>
          <w:szCs w:val="20"/>
        </w:rPr>
        <w:t>matrix elements must be consistent with the mating system, constraints matrix and the</w:t>
      </w:r>
      <w:r w:rsidR="004F3080">
        <w:rPr>
          <w:rFonts w:ascii="Times New Roman" w:hAnsi="Times New Roman" w:cs="Times New Roman"/>
          <w:sz w:val="20"/>
          <w:szCs w:val="20"/>
        </w:rPr>
        <w:t xml:space="preserve"> </w:t>
      </w:r>
      <w:r w:rsidRPr="004F3080">
        <w:rPr>
          <w:rFonts w:ascii="Times New Roman" w:hAnsi="Times New Roman" w:cs="Times New Roman"/>
          <w:sz w:val="20"/>
          <w:szCs w:val="20"/>
        </w:rPr>
        <w:t>proportion breeding in each stage (see help file).</w:t>
      </w:r>
    </w:p>
    <w:p w:rsidR="0086221F" w:rsidRPr="00FD118D" w:rsidRDefault="0086221F" w:rsidP="00FD118D">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Check dispersals</w:t>
      </w:r>
    </w:p>
    <w:p w:rsidR="0086221F" w:rsidRPr="00076BEC" w:rsidRDefault="0086221F" w:rsidP="00076BEC">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Each dispersal rate must be between 0 and 1, and total dispersal rate from each</w:t>
      </w:r>
      <w:r w:rsidR="00076BEC">
        <w:rPr>
          <w:rFonts w:ascii="Times New Roman" w:hAnsi="Times New Roman" w:cs="Times New Roman"/>
          <w:sz w:val="20"/>
          <w:szCs w:val="20"/>
        </w:rPr>
        <w:t xml:space="preserve"> population must be less than 1</w:t>
      </w:r>
      <w:r w:rsidRPr="00076BEC">
        <w:rPr>
          <w:rFonts w:ascii="Times New Roman" w:hAnsi="Times New Roman" w:cs="Times New Roman"/>
          <w:sz w:val="20"/>
          <w:szCs w:val="20"/>
        </w:rPr>
        <w:t>.</w:t>
      </w:r>
    </w:p>
    <w:p w:rsidR="0086221F" w:rsidRPr="00076BEC" w:rsidRDefault="0086221F" w:rsidP="00076BEC">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 xml:space="preserve">If dispersal is density dependent, checks in step </w:t>
      </w:r>
      <w:r w:rsidR="00B55EA7">
        <w:rPr>
          <w:rFonts w:ascii="Times New Roman" w:hAnsi="Times New Roman" w:cs="Times New Roman"/>
          <w:sz w:val="20"/>
          <w:szCs w:val="20"/>
        </w:rPr>
        <w:t>2a</w:t>
      </w:r>
      <w:r w:rsidRPr="00FD118D">
        <w:rPr>
          <w:rFonts w:ascii="Times New Roman" w:hAnsi="Times New Roman" w:cs="Times New Roman"/>
          <w:sz w:val="20"/>
          <w:szCs w:val="20"/>
        </w:rPr>
        <w:t xml:space="preserve"> must hold with close to 0</w:t>
      </w:r>
      <w:r w:rsidR="00076BEC">
        <w:rPr>
          <w:rFonts w:ascii="Times New Roman" w:hAnsi="Times New Roman" w:cs="Times New Roman"/>
          <w:sz w:val="20"/>
          <w:szCs w:val="20"/>
        </w:rPr>
        <w:t xml:space="preserve"> </w:t>
      </w:r>
      <w:r w:rsidRPr="00076BEC">
        <w:rPr>
          <w:rFonts w:ascii="Times New Roman" w:hAnsi="Times New Roman" w:cs="Times New Roman"/>
          <w:sz w:val="20"/>
          <w:szCs w:val="20"/>
        </w:rPr>
        <w:t>population size as well as with population sizes above the carrying capacity.</w:t>
      </w:r>
    </w:p>
    <w:p w:rsidR="0086221F" w:rsidRPr="00FD118D" w:rsidRDefault="0086221F" w:rsidP="00FD118D">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Check correlations</w:t>
      </w:r>
    </w:p>
    <w:p w:rsidR="0086221F" w:rsidRPr="00FD118D" w:rsidRDefault="0086221F" w:rsidP="00FD118D">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Correlation matrix must be symmetric and positive-definite.</w:t>
      </w:r>
    </w:p>
    <w:p w:rsidR="0086221F" w:rsidRPr="00076BEC" w:rsidRDefault="0086221F" w:rsidP="00076BEC">
      <w:pPr>
        <w:pStyle w:val="ListParagraph"/>
        <w:numPr>
          <w:ilvl w:val="1"/>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Use the correlation matrix to calculate the decomposition matrix that will be used</w:t>
      </w:r>
      <w:r w:rsidR="00076BEC">
        <w:rPr>
          <w:rFonts w:ascii="Times New Roman" w:hAnsi="Times New Roman" w:cs="Times New Roman"/>
          <w:sz w:val="20"/>
          <w:szCs w:val="20"/>
        </w:rPr>
        <w:t xml:space="preserve"> </w:t>
      </w:r>
      <w:r w:rsidRPr="00076BEC">
        <w:rPr>
          <w:rFonts w:ascii="Times New Roman" w:hAnsi="Times New Roman" w:cs="Times New Roman"/>
          <w:sz w:val="20"/>
          <w:szCs w:val="20"/>
        </w:rPr>
        <w:t xml:space="preserve">in producing correlated random deviates in step </w:t>
      </w:r>
      <w:r w:rsidR="00324CF6">
        <w:rPr>
          <w:rFonts w:ascii="Times New Roman" w:hAnsi="Times New Roman" w:cs="Times New Roman"/>
          <w:sz w:val="20"/>
          <w:szCs w:val="20"/>
        </w:rPr>
        <w:t>vii.</w:t>
      </w:r>
      <w:r w:rsidRPr="00076BEC">
        <w:rPr>
          <w:rFonts w:ascii="Times New Roman" w:hAnsi="Times New Roman" w:cs="Times New Roman"/>
          <w:sz w:val="20"/>
          <w:szCs w:val="20"/>
        </w:rPr>
        <w:t xml:space="preserve"> (see Burgman et al. 1993).</w:t>
      </w:r>
    </w:p>
    <w:p w:rsidR="0086221F" w:rsidRDefault="0086221F" w:rsidP="00FD118D">
      <w:pPr>
        <w:pStyle w:val="ListParagraph"/>
        <w:numPr>
          <w:ilvl w:val="0"/>
          <w:numId w:val="1"/>
        </w:numPr>
        <w:autoSpaceDE w:val="0"/>
        <w:autoSpaceDN w:val="0"/>
        <w:adjustRightInd w:val="0"/>
        <w:spacing w:after="0" w:line="240" w:lineRule="auto"/>
        <w:rPr>
          <w:rFonts w:ascii="Times New Roman" w:hAnsi="Times New Roman" w:cs="Times New Roman"/>
          <w:sz w:val="20"/>
          <w:szCs w:val="20"/>
        </w:rPr>
      </w:pPr>
      <w:r w:rsidRPr="00FD118D">
        <w:rPr>
          <w:rFonts w:ascii="Times New Roman" w:hAnsi="Times New Roman" w:cs="Times New Roman"/>
          <w:sz w:val="20"/>
          <w:szCs w:val="20"/>
        </w:rPr>
        <w:t>Initialize variables for storing results</w:t>
      </w:r>
    </w:p>
    <w:p w:rsidR="00377611" w:rsidRDefault="00137932" w:rsidP="00200ABE">
      <w:pPr>
        <w:pStyle w:val="ListParagraph"/>
        <w:numPr>
          <w:ilvl w:val="0"/>
          <w:numId w:val="1"/>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w:t>
      </w:r>
      <w:r w:rsidR="00404923">
        <w:rPr>
          <w:rFonts w:ascii="Times New Roman" w:hAnsi="Times New Roman" w:cs="Times New Roman"/>
          <w:sz w:val="20"/>
          <w:szCs w:val="20"/>
          <w:highlight w:val="cyan"/>
        </w:rPr>
        <w:t>odel Mode: w</w:t>
      </w:r>
      <w:r w:rsidR="00377611">
        <w:rPr>
          <w:rFonts w:ascii="Times New Roman" w:hAnsi="Times New Roman" w:cs="Times New Roman"/>
          <w:sz w:val="20"/>
          <w:szCs w:val="20"/>
          <w:highlight w:val="cyan"/>
        </w:rPr>
        <w:t xml:space="preserve">rite </w:t>
      </w:r>
      <w:r w:rsidR="0009315A">
        <w:rPr>
          <w:rFonts w:ascii="Times New Roman" w:hAnsi="Times New Roman" w:cs="Times New Roman"/>
          <w:sz w:val="20"/>
          <w:szCs w:val="20"/>
          <w:highlight w:val="cyan"/>
        </w:rPr>
        <w:t xml:space="preserve">time- and replicate-independent </w:t>
      </w:r>
      <w:r w:rsidR="00377611">
        <w:rPr>
          <w:rFonts w:ascii="Times New Roman" w:hAnsi="Times New Roman" w:cs="Times New Roman"/>
          <w:sz w:val="20"/>
          <w:szCs w:val="20"/>
          <w:highlight w:val="cyan"/>
        </w:rPr>
        <w:t>state variables to Metapop Manager</w:t>
      </w:r>
    </w:p>
    <w:p w:rsidR="00F219AF" w:rsidRDefault="000F2F81" w:rsidP="00377611">
      <w:pPr>
        <w:pStyle w:val="ListParagraph"/>
        <w:numPr>
          <w:ilvl w:val="1"/>
          <w:numId w:val="1"/>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Share global state variables with</w:t>
      </w:r>
      <w:r w:rsidR="00F219AF" w:rsidRPr="00200ABE">
        <w:rPr>
          <w:rFonts w:ascii="Times New Roman" w:hAnsi="Times New Roman" w:cs="Times New Roman"/>
          <w:sz w:val="20"/>
          <w:szCs w:val="20"/>
          <w:highlight w:val="cyan"/>
        </w:rPr>
        <w:t xml:space="preserve"> Metapop Manager: </w:t>
      </w:r>
      <w:r w:rsidR="00200ABE" w:rsidRPr="00200ABE">
        <w:rPr>
          <w:rFonts w:ascii="Times New Roman" w:hAnsi="Times New Roman" w:cs="Times New Roman"/>
          <w:sz w:val="20"/>
          <w:szCs w:val="20"/>
          <w:highlight w:val="cyan"/>
        </w:rPr>
        <w:t xml:space="preserve">nPopulations, nStages, constraintsMat, stageMass, stageBreed, stageRelDisp, stageDD, nCatastrophes, catType, catStages </w:t>
      </w:r>
      <w:r w:rsidR="00F219AF" w:rsidRPr="00200ABE">
        <w:rPr>
          <w:rFonts w:ascii="Times New Roman" w:hAnsi="Times New Roman" w:cs="Times New Roman"/>
          <w:sz w:val="20"/>
          <w:szCs w:val="20"/>
          <w:highlight w:val="cyan"/>
        </w:rPr>
        <w:t xml:space="preserve"> (see </w:t>
      </w:r>
      <w:r w:rsidR="0009315A">
        <w:rPr>
          <w:rFonts w:ascii="Times New Roman" w:hAnsi="Times New Roman" w:cs="Times New Roman"/>
          <w:sz w:val="20"/>
          <w:szCs w:val="20"/>
          <w:highlight w:val="cyan"/>
        </w:rPr>
        <w:t xml:space="preserve">detailed </w:t>
      </w:r>
      <w:r w:rsidR="00F219AF" w:rsidRPr="00200ABE">
        <w:rPr>
          <w:rFonts w:ascii="Times New Roman" w:hAnsi="Times New Roman" w:cs="Times New Roman"/>
          <w:sz w:val="20"/>
          <w:szCs w:val="20"/>
          <w:highlight w:val="cyan"/>
        </w:rPr>
        <w:t>Metapop Manager description, below</w:t>
      </w:r>
      <w:r w:rsidR="0009315A">
        <w:rPr>
          <w:rFonts w:ascii="Times New Roman" w:hAnsi="Times New Roman" w:cs="Times New Roman"/>
          <w:sz w:val="20"/>
          <w:szCs w:val="20"/>
          <w:highlight w:val="cyan"/>
        </w:rPr>
        <w:t>, for variable descriptions</w:t>
      </w:r>
      <w:r w:rsidR="00F219AF" w:rsidRPr="00200ABE">
        <w:rPr>
          <w:rFonts w:ascii="Times New Roman" w:hAnsi="Times New Roman" w:cs="Times New Roman"/>
          <w:sz w:val="20"/>
          <w:szCs w:val="20"/>
          <w:highlight w:val="cyan"/>
        </w:rPr>
        <w:t>)</w:t>
      </w:r>
    </w:p>
    <w:p w:rsidR="00377611" w:rsidRPr="00200ABE" w:rsidRDefault="00377611" w:rsidP="00377611">
      <w:pPr>
        <w:pStyle w:val="ListParagraph"/>
        <w:numPr>
          <w:ilvl w:val="1"/>
          <w:numId w:val="1"/>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 xml:space="preserve">Write population state variables to Metapop Manager: </w:t>
      </w:r>
      <w:r w:rsidR="00461FF5">
        <w:rPr>
          <w:rFonts w:ascii="Times New Roman" w:hAnsi="Times New Roman" w:cs="Times New Roman"/>
          <w:sz w:val="20"/>
          <w:szCs w:val="20"/>
          <w:highlight w:val="cyan"/>
        </w:rPr>
        <w:t>popRMax.</w:t>
      </w:r>
      <w:ins w:id="1" w:author="Kevin" w:date="2013-02-12T17:01:00Z">
        <w:r w:rsidR="005B749D">
          <w:rPr>
            <w:rFonts w:ascii="Times New Roman" w:hAnsi="Times New Roman" w:cs="Times New Roman"/>
            <w:sz w:val="20"/>
            <w:szCs w:val="20"/>
            <w:highlight w:val="cyan"/>
          </w:rPr>
          <w:t xml:space="preserve">   </w:t>
        </w:r>
      </w:ins>
    </w:p>
    <w:p w:rsidR="00FD118D" w:rsidRDefault="00FD118D" w:rsidP="0086221F">
      <w:pPr>
        <w:autoSpaceDE w:val="0"/>
        <w:autoSpaceDN w:val="0"/>
        <w:adjustRightInd w:val="0"/>
        <w:spacing w:after="0" w:line="240" w:lineRule="auto"/>
        <w:rPr>
          <w:rFonts w:ascii="Times New Roman" w:hAnsi="Times New Roman" w:cs="Times New Roman"/>
          <w:b/>
          <w:bCs/>
          <w:sz w:val="20"/>
          <w:szCs w:val="20"/>
        </w:rPr>
      </w:pPr>
    </w:p>
    <w:p w:rsidR="0086221F" w:rsidRDefault="0086221F" w:rsidP="0086221F">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sz w:val="20"/>
          <w:szCs w:val="20"/>
        </w:rPr>
        <w:t xml:space="preserve">Replications: </w:t>
      </w:r>
      <w:r w:rsidR="0009315A">
        <w:rPr>
          <w:rFonts w:ascii="Times New Roman" w:hAnsi="Times New Roman" w:cs="Times New Roman"/>
          <w:sz w:val="20"/>
          <w:szCs w:val="20"/>
        </w:rPr>
        <w:t>for each replicate simulation run</w:t>
      </w:r>
      <w:r>
        <w:rPr>
          <w:rFonts w:ascii="Times New Roman" w:hAnsi="Times New Roman" w:cs="Times New Roman"/>
          <w:sz w:val="20"/>
          <w:szCs w:val="20"/>
        </w:rPr>
        <w:t>, repeat the following steps</w:t>
      </w:r>
    </w:p>
    <w:p w:rsidR="0086221F" w:rsidRDefault="0086221F" w:rsidP="00B55EA7">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Initialize population sizes and structures from initial abundances; initialize replication</w:t>
      </w:r>
      <w:r w:rsidR="00B55EA7">
        <w:rPr>
          <w:rFonts w:ascii="Times New Roman" w:hAnsi="Times New Roman" w:cs="Times New Roman"/>
          <w:sz w:val="20"/>
          <w:szCs w:val="20"/>
        </w:rPr>
        <w:t xml:space="preserve"> </w:t>
      </w:r>
      <w:r w:rsidRPr="00B55EA7">
        <w:rPr>
          <w:rFonts w:ascii="Times New Roman" w:hAnsi="Times New Roman" w:cs="Times New Roman"/>
          <w:sz w:val="20"/>
          <w:szCs w:val="20"/>
        </w:rPr>
        <w:t xml:space="preserve">variables; </w:t>
      </w:r>
      <w:r w:rsidRPr="00324CF6">
        <w:rPr>
          <w:rFonts w:ascii="Times New Roman" w:hAnsi="Times New Roman" w:cs="Times New Roman"/>
          <w:sz w:val="20"/>
          <w:szCs w:val="20"/>
        </w:rPr>
        <w:t>initialize counters for timesteps since catastrophe (from Catastrophes tab of the</w:t>
      </w:r>
      <w:r w:rsidR="00B55EA7" w:rsidRPr="00324CF6">
        <w:rPr>
          <w:rFonts w:ascii="Times New Roman" w:hAnsi="Times New Roman" w:cs="Times New Roman"/>
          <w:sz w:val="20"/>
          <w:szCs w:val="20"/>
        </w:rPr>
        <w:t xml:space="preserve"> </w:t>
      </w:r>
      <w:r w:rsidRPr="00324CF6">
        <w:rPr>
          <w:rFonts w:ascii="Times New Roman" w:hAnsi="Times New Roman" w:cs="Times New Roman"/>
          <w:sz w:val="20"/>
          <w:szCs w:val="20"/>
        </w:rPr>
        <w:t>Populations dialog)</w:t>
      </w:r>
      <w:r w:rsidRPr="00B55EA7">
        <w:rPr>
          <w:rFonts w:ascii="Times New Roman" w:hAnsi="Times New Roman" w:cs="Times New Roman"/>
          <w:sz w:val="20"/>
          <w:szCs w:val="20"/>
        </w:rPr>
        <w:t>.</w:t>
      </w:r>
    </w:p>
    <w:p w:rsidR="00137932" w:rsidRDefault="00137932" w:rsidP="00B55EA7">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4B17EE">
        <w:rPr>
          <w:rFonts w:ascii="Times New Roman" w:hAnsi="Times New Roman" w:cs="Times New Roman"/>
          <w:sz w:val="20"/>
          <w:szCs w:val="20"/>
          <w:highlight w:val="cyan"/>
        </w:rPr>
        <w:t xml:space="preserve">If in metamodel mode, initialize the arrays for storing </w:t>
      </w:r>
      <w:r w:rsidR="004B17EE" w:rsidRPr="004B17EE">
        <w:rPr>
          <w:rFonts w:ascii="Times New Roman" w:hAnsi="Times New Roman" w:cs="Times New Roman"/>
          <w:sz w:val="20"/>
          <w:szCs w:val="20"/>
          <w:highlight w:val="cyan"/>
        </w:rPr>
        <w:t>data to be transferred to the external "manager" software (Metapop manager, Metamodel Manager). See detailed algorithm for Metapop manager, below.</w:t>
      </w:r>
      <w:r w:rsidR="004B17EE">
        <w:rPr>
          <w:rFonts w:ascii="Times New Roman" w:hAnsi="Times New Roman" w:cs="Times New Roman"/>
          <w:sz w:val="20"/>
          <w:szCs w:val="20"/>
        </w:rPr>
        <w:t xml:space="preserve"> </w:t>
      </w:r>
    </w:p>
    <w:p w:rsidR="005D4018" w:rsidRDefault="0086221F" w:rsidP="005D4018">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b/>
          <w:bCs/>
          <w:i/>
          <w:iCs/>
          <w:sz w:val="20"/>
          <w:szCs w:val="20"/>
        </w:rPr>
        <w:t xml:space="preserve">Time steps: </w:t>
      </w:r>
      <w:r w:rsidRPr="00B55EA7">
        <w:rPr>
          <w:rFonts w:ascii="Times New Roman" w:hAnsi="Times New Roman" w:cs="Times New Roman"/>
          <w:sz w:val="20"/>
          <w:szCs w:val="20"/>
        </w:rPr>
        <w:t>for each time step, repeat the following steps</w:t>
      </w:r>
    </w:p>
    <w:p w:rsidR="006117E9" w:rsidRPr="006117E9" w:rsidRDefault="00404923" w:rsidP="003964A0">
      <w:pPr>
        <w:pStyle w:val="ListParagraph"/>
        <w:numPr>
          <w:ilvl w:val="1"/>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b/>
          <w:bCs/>
          <w:i/>
          <w:iCs/>
          <w:sz w:val="20"/>
          <w:szCs w:val="20"/>
          <w:highlight w:val="cyan"/>
        </w:rPr>
        <w:t xml:space="preserve">IF in metamodel mode and </w:t>
      </w:r>
      <w:r w:rsidR="005D4018" w:rsidRPr="005D4018">
        <w:rPr>
          <w:rFonts w:ascii="Times New Roman" w:hAnsi="Times New Roman" w:cs="Times New Roman"/>
          <w:b/>
          <w:bCs/>
          <w:i/>
          <w:iCs/>
          <w:sz w:val="20"/>
          <w:szCs w:val="20"/>
          <w:highlight w:val="cyan"/>
        </w:rPr>
        <w:t xml:space="preserve">IF specified </w:t>
      </w:r>
      <w:r w:rsidR="004C3B60">
        <w:rPr>
          <w:rFonts w:ascii="Times New Roman" w:hAnsi="Times New Roman" w:cs="Times New Roman"/>
          <w:b/>
          <w:bCs/>
          <w:i/>
          <w:iCs/>
          <w:sz w:val="20"/>
          <w:szCs w:val="20"/>
          <w:highlight w:val="cyan"/>
        </w:rPr>
        <w:t xml:space="preserve">to do so </w:t>
      </w:r>
      <w:r w:rsidR="00F12504">
        <w:rPr>
          <w:rFonts w:ascii="Times New Roman" w:hAnsi="Times New Roman" w:cs="Times New Roman"/>
          <w:b/>
          <w:bCs/>
          <w:i/>
          <w:iCs/>
          <w:sz w:val="20"/>
          <w:szCs w:val="20"/>
          <w:highlight w:val="cyan"/>
        </w:rPr>
        <w:t>by Metapop Manager (mmActive==TRUE):</w:t>
      </w:r>
    </w:p>
    <w:p w:rsidR="006117E9" w:rsidRPr="006117E9" w:rsidRDefault="006117E9" w:rsidP="006117E9">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b/>
          <w:bCs/>
          <w:i/>
          <w:iCs/>
          <w:sz w:val="20"/>
          <w:szCs w:val="20"/>
          <w:highlight w:val="cyan"/>
        </w:rPr>
        <w:t>Pause the simulation</w:t>
      </w:r>
    </w:p>
    <w:p w:rsidR="005D4018" w:rsidRPr="003964A0" w:rsidRDefault="006117E9" w:rsidP="006117E9">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b/>
          <w:bCs/>
          <w:i/>
          <w:iCs/>
          <w:sz w:val="20"/>
          <w:szCs w:val="20"/>
          <w:highlight w:val="cyan"/>
        </w:rPr>
        <w:t>When ready</w:t>
      </w:r>
      <w:r w:rsidR="00037044">
        <w:rPr>
          <w:rFonts w:ascii="Times New Roman" w:hAnsi="Times New Roman" w:cs="Times New Roman"/>
          <w:b/>
          <w:bCs/>
          <w:i/>
          <w:iCs/>
          <w:sz w:val="20"/>
          <w:szCs w:val="20"/>
          <w:highlight w:val="cyan"/>
        </w:rPr>
        <w:t xml:space="preserve"> (Complete=TRUE)</w:t>
      </w:r>
      <w:r>
        <w:rPr>
          <w:rFonts w:ascii="Times New Roman" w:hAnsi="Times New Roman" w:cs="Times New Roman"/>
          <w:b/>
          <w:bCs/>
          <w:i/>
          <w:iCs/>
          <w:sz w:val="20"/>
          <w:szCs w:val="20"/>
          <w:highlight w:val="cyan"/>
        </w:rPr>
        <w:t xml:space="preserve">, </w:t>
      </w:r>
      <w:r w:rsidR="0009315A">
        <w:rPr>
          <w:rFonts w:ascii="Times New Roman" w:hAnsi="Times New Roman" w:cs="Times New Roman"/>
          <w:b/>
          <w:bCs/>
          <w:i/>
          <w:iCs/>
          <w:sz w:val="20"/>
          <w:szCs w:val="20"/>
          <w:highlight w:val="cyan"/>
        </w:rPr>
        <w:t>read the "Metapop modifier" object (</w:t>
      </w:r>
      <w:r w:rsidR="00037044">
        <w:rPr>
          <w:rFonts w:ascii="Times New Roman" w:hAnsi="Times New Roman" w:cs="Times New Roman"/>
          <w:b/>
          <w:bCs/>
          <w:i/>
          <w:iCs/>
          <w:sz w:val="20"/>
          <w:szCs w:val="20"/>
          <w:highlight w:val="cyan"/>
        </w:rPr>
        <w:t>see B</w:t>
      </w:r>
      <w:r w:rsidR="0009315A">
        <w:rPr>
          <w:rFonts w:ascii="Times New Roman" w:hAnsi="Times New Roman" w:cs="Times New Roman"/>
          <w:b/>
          <w:bCs/>
          <w:i/>
          <w:iCs/>
          <w:sz w:val="20"/>
          <w:szCs w:val="20"/>
          <w:highlight w:val="cyan"/>
        </w:rPr>
        <w:t>ox 1) from MP manager and</w:t>
      </w:r>
      <w:r w:rsidR="0009315A" w:rsidRPr="003964A0">
        <w:rPr>
          <w:rFonts w:ascii="Times New Roman" w:hAnsi="Times New Roman" w:cs="Times New Roman"/>
          <w:b/>
          <w:bCs/>
          <w:i/>
          <w:iCs/>
          <w:sz w:val="20"/>
          <w:szCs w:val="20"/>
          <w:highlight w:val="cyan"/>
        </w:rPr>
        <w:t xml:space="preserve"> resume the simulation.</w:t>
      </w:r>
      <w:r w:rsidR="00037044">
        <w:rPr>
          <w:rFonts w:ascii="Times New Roman" w:hAnsi="Times New Roman" w:cs="Times New Roman"/>
          <w:b/>
          <w:bCs/>
          <w:i/>
          <w:iCs/>
          <w:sz w:val="20"/>
          <w:szCs w:val="20"/>
          <w:highlight w:val="cyan"/>
        </w:rPr>
        <w:t xml:space="preserve"> </w:t>
      </w:r>
      <w:r w:rsidR="00A05FCC">
        <w:rPr>
          <w:rFonts w:ascii="Times New Roman" w:hAnsi="Times New Roman" w:cs="Times New Roman"/>
          <w:b/>
          <w:bCs/>
          <w:i/>
          <w:iCs/>
          <w:sz w:val="20"/>
          <w:szCs w:val="20"/>
          <w:highlight w:val="cyan"/>
        </w:rPr>
        <w:t>Check to make sure the current year of the simulation matches with</w:t>
      </w:r>
      <w:r w:rsidR="001047CF">
        <w:rPr>
          <w:rFonts w:ascii="Times New Roman" w:hAnsi="Times New Roman" w:cs="Times New Roman"/>
          <w:b/>
          <w:bCs/>
          <w:i/>
          <w:iCs/>
          <w:sz w:val="20"/>
          <w:szCs w:val="20"/>
          <w:highlight w:val="cyan"/>
        </w:rPr>
        <w:t xml:space="preserve"> (</w:t>
      </w:r>
      <w:r w:rsidR="00A05FCC">
        <w:rPr>
          <w:rFonts w:ascii="Times New Roman" w:hAnsi="Times New Roman" w:cs="Times New Roman"/>
          <w:b/>
          <w:bCs/>
          <w:i/>
          <w:iCs/>
          <w:sz w:val="20"/>
          <w:szCs w:val="20"/>
          <w:highlight w:val="cyan"/>
        </w:rPr>
        <w:t>Year</w:t>
      </w:r>
      <w:r w:rsidR="001047CF">
        <w:rPr>
          <w:rFonts w:ascii="Times New Roman" w:hAnsi="Times New Roman" w:cs="Times New Roman"/>
          <w:b/>
          <w:bCs/>
          <w:i/>
          <w:iCs/>
          <w:sz w:val="20"/>
          <w:szCs w:val="20"/>
          <w:highlight w:val="cyan"/>
        </w:rPr>
        <w:t xml:space="preserve"> – 1)</w:t>
      </w:r>
      <w:r w:rsidR="00A05FCC">
        <w:rPr>
          <w:rFonts w:ascii="Times New Roman" w:hAnsi="Times New Roman" w:cs="Times New Roman"/>
          <w:b/>
          <w:bCs/>
          <w:i/>
          <w:iCs/>
          <w:sz w:val="20"/>
          <w:szCs w:val="20"/>
          <w:highlight w:val="cyan"/>
        </w:rPr>
        <w:t>.</w:t>
      </w:r>
    </w:p>
    <w:p w:rsidR="00215B8B" w:rsidRPr="00C40A9F" w:rsidRDefault="0086221F" w:rsidP="00C40A9F">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t>Increment counters for timesteps since catastrophe.</w:t>
      </w:r>
    </w:p>
    <w:p w:rsidR="0086221F" w:rsidRPr="00324CF6" w:rsidRDefault="0086221F" w:rsidP="009255E8">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t>If a catastrophe is spreading, then compound local probability with "additional</w:t>
      </w:r>
      <w:r w:rsidR="009255E8" w:rsidRPr="00324CF6">
        <w:rPr>
          <w:rFonts w:ascii="Times New Roman" w:hAnsi="Times New Roman" w:cs="Times New Roman"/>
          <w:sz w:val="20"/>
          <w:szCs w:val="20"/>
        </w:rPr>
        <w:t xml:space="preserve"> </w:t>
      </w:r>
      <w:r w:rsidRPr="00324CF6">
        <w:rPr>
          <w:rFonts w:ascii="Times New Roman" w:hAnsi="Times New Roman" w:cs="Times New Roman"/>
          <w:sz w:val="20"/>
          <w:szCs w:val="20"/>
        </w:rPr>
        <w:t>probability" due to spread form other populations (which was calculated in the previous</w:t>
      </w:r>
      <w:r w:rsidR="009255E8" w:rsidRPr="00324CF6">
        <w:rPr>
          <w:rFonts w:ascii="Times New Roman" w:hAnsi="Times New Roman" w:cs="Times New Roman"/>
          <w:sz w:val="20"/>
          <w:szCs w:val="20"/>
        </w:rPr>
        <w:t xml:space="preserve"> </w:t>
      </w:r>
      <w:r w:rsidRPr="00324CF6">
        <w:rPr>
          <w:rFonts w:ascii="Times New Roman" w:hAnsi="Times New Roman" w:cs="Times New Roman"/>
          <w:sz w:val="20"/>
          <w:szCs w:val="20"/>
        </w:rPr>
        <w:t>time step and stored).</w:t>
      </w:r>
    </w:p>
    <w:p w:rsidR="0086221F" w:rsidRPr="00324CF6" w:rsidRDefault="0086221F" w:rsidP="009255E8">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t xml:space="preserve">Sample uniform random numbers </w:t>
      </w:r>
      <w:r w:rsidRPr="00324CF6">
        <w:rPr>
          <w:rFonts w:ascii="Times New Roman" w:hAnsi="Times New Roman" w:cs="Times New Roman"/>
          <w:i/>
          <w:iCs/>
          <w:sz w:val="20"/>
          <w:szCs w:val="20"/>
        </w:rPr>
        <w:t xml:space="preserve">rand1 </w:t>
      </w:r>
      <w:r w:rsidRPr="00324CF6">
        <w:rPr>
          <w:rFonts w:ascii="Times New Roman" w:hAnsi="Times New Roman" w:cs="Times New Roman"/>
          <w:sz w:val="20"/>
          <w:szCs w:val="20"/>
        </w:rPr>
        <w:t xml:space="preserve">and </w:t>
      </w:r>
      <w:r w:rsidRPr="00324CF6">
        <w:rPr>
          <w:rFonts w:ascii="Times New Roman" w:hAnsi="Times New Roman" w:cs="Times New Roman"/>
          <w:i/>
          <w:iCs/>
          <w:sz w:val="20"/>
          <w:szCs w:val="20"/>
        </w:rPr>
        <w:t xml:space="preserve">rand2 </w:t>
      </w:r>
      <w:r w:rsidRPr="00324CF6">
        <w:rPr>
          <w:rFonts w:ascii="Times New Roman" w:hAnsi="Times New Roman" w:cs="Times New Roman"/>
          <w:sz w:val="20"/>
          <w:szCs w:val="20"/>
        </w:rPr>
        <w:t>for regional catastrophes (based</w:t>
      </w:r>
      <w:r w:rsidR="009255E8" w:rsidRPr="00324CF6">
        <w:rPr>
          <w:rFonts w:ascii="Times New Roman" w:hAnsi="Times New Roman" w:cs="Times New Roman"/>
          <w:sz w:val="20"/>
          <w:szCs w:val="20"/>
        </w:rPr>
        <w:t xml:space="preserve"> </w:t>
      </w:r>
      <w:r w:rsidRPr="00324CF6">
        <w:rPr>
          <w:rFonts w:ascii="Times New Roman" w:hAnsi="Times New Roman" w:cs="Times New Roman"/>
          <w:sz w:val="20"/>
          <w:szCs w:val="20"/>
        </w:rPr>
        <w:t xml:space="preserve">on the correlation between the </w:t>
      </w:r>
      <w:r w:rsidR="00324CF6">
        <w:rPr>
          <w:rFonts w:ascii="Times New Roman" w:hAnsi="Times New Roman" w:cs="Times New Roman"/>
          <w:sz w:val="20"/>
          <w:szCs w:val="20"/>
        </w:rPr>
        <w:t>two</w:t>
      </w:r>
      <w:r w:rsidRPr="00324CF6">
        <w:rPr>
          <w:rFonts w:ascii="Times New Roman" w:hAnsi="Times New Roman" w:cs="Times New Roman"/>
          <w:sz w:val="20"/>
          <w:szCs w:val="20"/>
        </w:rPr>
        <w:t xml:space="preserve"> catastrophes, if both are regional).</w:t>
      </w:r>
    </w:p>
    <w:p w:rsidR="0086221F" w:rsidRPr="00324CF6" w:rsidRDefault="0086221F" w:rsidP="00B55EA7">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t>Regional catastrophe abundances</w:t>
      </w:r>
    </w:p>
    <w:p w:rsidR="0086221F" w:rsidRPr="00324CF6" w:rsidRDefault="0086221F" w:rsidP="009255E8">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t>If the simulation is stochastic, and catastrophe 1 exten</w:t>
      </w:r>
      <w:r w:rsidR="009255E8" w:rsidRPr="00324CF6">
        <w:rPr>
          <w:rFonts w:ascii="Times New Roman" w:hAnsi="Times New Roman" w:cs="Times New Roman"/>
          <w:sz w:val="20"/>
          <w:szCs w:val="20"/>
        </w:rPr>
        <w:t xml:space="preserve">t is regional, and catastrophe </w:t>
      </w:r>
      <w:r w:rsidRPr="00324CF6">
        <w:rPr>
          <w:rFonts w:ascii="Times New Roman" w:hAnsi="Times New Roman" w:cs="Times New Roman"/>
          <w:sz w:val="20"/>
          <w:szCs w:val="20"/>
        </w:rPr>
        <w:t xml:space="preserve">affects abundances, and </w:t>
      </w:r>
      <w:r w:rsidRPr="00324CF6">
        <w:rPr>
          <w:rFonts w:ascii="Times New Roman" w:hAnsi="Times New Roman" w:cs="Times New Roman"/>
          <w:i/>
          <w:iCs/>
          <w:sz w:val="20"/>
          <w:szCs w:val="20"/>
        </w:rPr>
        <w:t xml:space="preserve">rand1 </w:t>
      </w:r>
      <w:r w:rsidRPr="00324CF6">
        <w:rPr>
          <w:rFonts w:ascii="Times New Roman" w:hAnsi="Times New Roman" w:cs="Times New Roman"/>
          <w:sz w:val="20"/>
          <w:szCs w:val="20"/>
        </w:rPr>
        <w:t xml:space="preserve">&lt; </w:t>
      </w:r>
      <w:r w:rsidRPr="00324CF6">
        <w:rPr>
          <w:rFonts w:ascii="Times New Roman" w:hAnsi="Times New Roman" w:cs="Times New Roman"/>
          <w:i/>
          <w:iCs/>
          <w:sz w:val="20"/>
          <w:szCs w:val="20"/>
        </w:rPr>
        <w:t>CR1</w:t>
      </w:r>
      <w:r w:rsidRPr="00324CF6">
        <w:rPr>
          <w:rFonts w:ascii="Times New Roman" w:hAnsi="Times New Roman" w:cs="Times New Roman"/>
          <w:sz w:val="20"/>
          <w:szCs w:val="20"/>
        </w:rPr>
        <w:t>, reduce number of individuals in each stage:</w:t>
      </w:r>
    </w:p>
    <w:p w:rsidR="009255E8" w:rsidRPr="00324CF6" w:rsidRDefault="0086221F" w:rsidP="009255E8">
      <w:pPr>
        <w:pStyle w:val="ListParagraph"/>
        <w:autoSpaceDE w:val="0"/>
        <w:autoSpaceDN w:val="0"/>
        <w:adjustRightInd w:val="0"/>
        <w:spacing w:after="0" w:line="240" w:lineRule="auto"/>
        <w:ind w:left="1440" w:firstLine="720"/>
        <w:rPr>
          <w:rFonts w:ascii="Times New Roman" w:hAnsi="Times New Roman" w:cs="Times New Roman"/>
          <w:i/>
          <w:iCs/>
          <w:sz w:val="12"/>
          <w:szCs w:val="12"/>
        </w:rPr>
      </w:pPr>
      <w:r w:rsidRPr="00324CF6">
        <w:rPr>
          <w:rFonts w:ascii="Times New Roman" w:hAnsi="Times New Roman" w:cs="Times New Roman"/>
          <w:i/>
          <w:iCs/>
          <w:sz w:val="20"/>
          <w:szCs w:val="20"/>
        </w:rPr>
        <w:t>N</w:t>
      </w:r>
      <w:r w:rsidRPr="00324CF6">
        <w:rPr>
          <w:rFonts w:ascii="Times New Roman" w:hAnsi="Times New Roman" w:cs="Times New Roman"/>
          <w:i/>
          <w:iCs/>
          <w:sz w:val="12"/>
          <w:szCs w:val="12"/>
        </w:rPr>
        <w:t>pj</w:t>
      </w:r>
      <w:r w:rsidRPr="00324CF6">
        <w:rPr>
          <w:rFonts w:ascii="Times New Roman" w:hAnsi="Times New Roman" w:cs="Times New Roman"/>
          <w:sz w:val="20"/>
          <w:szCs w:val="20"/>
        </w:rPr>
        <w:t xml:space="preserve">’ = </w:t>
      </w:r>
      <w:r w:rsidRPr="00324CF6">
        <w:rPr>
          <w:rFonts w:ascii="Times New Roman" w:hAnsi="Times New Roman" w:cs="Times New Roman"/>
          <w:i/>
          <w:iCs/>
          <w:sz w:val="20"/>
          <w:szCs w:val="20"/>
        </w:rPr>
        <w:t>N</w:t>
      </w:r>
      <w:r w:rsidRPr="00324CF6">
        <w:rPr>
          <w:rFonts w:ascii="Times New Roman" w:hAnsi="Times New Roman" w:cs="Times New Roman"/>
          <w:i/>
          <w:iCs/>
          <w:sz w:val="12"/>
          <w:szCs w:val="12"/>
        </w:rPr>
        <w:t xml:space="preserve">pj </w:t>
      </w:r>
      <w:r w:rsidRPr="00324CF6">
        <w:rPr>
          <w:rFonts w:ascii="Times New Roman" w:hAnsi="Times New Roman" w:cs="Times New Roman"/>
          <w:sz w:val="20"/>
          <w:szCs w:val="20"/>
        </w:rPr>
        <w:t xml:space="preserve">· </w:t>
      </w:r>
      <w:r w:rsidRPr="00324CF6">
        <w:rPr>
          <w:rFonts w:ascii="Times New Roman" w:hAnsi="Times New Roman" w:cs="Times New Roman"/>
          <w:i/>
          <w:iCs/>
          <w:sz w:val="20"/>
          <w:szCs w:val="20"/>
        </w:rPr>
        <w:t>CE1</w:t>
      </w:r>
      <w:r w:rsidRPr="00324CF6">
        <w:rPr>
          <w:rFonts w:ascii="Times New Roman" w:hAnsi="Times New Roman" w:cs="Times New Roman"/>
          <w:i/>
          <w:iCs/>
          <w:sz w:val="12"/>
          <w:szCs w:val="12"/>
        </w:rPr>
        <w:t xml:space="preserve">p </w:t>
      </w:r>
      <w:r w:rsidRPr="00324CF6">
        <w:rPr>
          <w:rFonts w:ascii="Times New Roman" w:hAnsi="Times New Roman" w:cs="Times New Roman"/>
          <w:sz w:val="20"/>
          <w:szCs w:val="20"/>
        </w:rPr>
        <w:t xml:space="preserve">· </w:t>
      </w:r>
      <w:r w:rsidRPr="00324CF6">
        <w:rPr>
          <w:rFonts w:ascii="Times New Roman" w:hAnsi="Times New Roman" w:cs="Times New Roman"/>
          <w:i/>
          <w:iCs/>
          <w:sz w:val="20"/>
          <w:szCs w:val="20"/>
        </w:rPr>
        <w:t>CS1</w:t>
      </w:r>
      <w:r w:rsidRPr="00324CF6">
        <w:rPr>
          <w:rFonts w:ascii="Times New Roman" w:hAnsi="Times New Roman" w:cs="Times New Roman"/>
          <w:i/>
          <w:iCs/>
          <w:sz w:val="12"/>
          <w:szCs w:val="12"/>
        </w:rPr>
        <w:t>j</w:t>
      </w:r>
      <w:r w:rsidR="009255E8" w:rsidRPr="00324CF6">
        <w:rPr>
          <w:rFonts w:ascii="Times New Roman" w:hAnsi="Times New Roman" w:cs="Times New Roman"/>
          <w:i/>
          <w:iCs/>
          <w:sz w:val="12"/>
          <w:szCs w:val="12"/>
        </w:rPr>
        <w:t xml:space="preserve"> </w:t>
      </w:r>
    </w:p>
    <w:p w:rsidR="0086221F" w:rsidRPr="00324CF6" w:rsidRDefault="0086221F" w:rsidP="009255E8">
      <w:pPr>
        <w:pStyle w:val="ListParagraph"/>
        <w:autoSpaceDE w:val="0"/>
        <w:autoSpaceDN w:val="0"/>
        <w:adjustRightInd w:val="0"/>
        <w:spacing w:after="0" w:line="240" w:lineRule="auto"/>
        <w:ind w:left="1440" w:firstLine="720"/>
        <w:rPr>
          <w:rFonts w:ascii="Times New Roman" w:hAnsi="Times New Roman" w:cs="Times New Roman"/>
          <w:i/>
          <w:iCs/>
          <w:sz w:val="12"/>
          <w:szCs w:val="12"/>
        </w:rPr>
      </w:pPr>
      <w:r w:rsidRPr="00324CF6">
        <w:rPr>
          <w:rFonts w:ascii="Times New Roman" w:hAnsi="Times New Roman" w:cs="Times New Roman"/>
          <w:sz w:val="20"/>
          <w:szCs w:val="20"/>
        </w:rPr>
        <w:t>and reset counter for time since catastrophe.</w:t>
      </w:r>
    </w:p>
    <w:p w:rsidR="0086221F" w:rsidRPr="00324CF6" w:rsidRDefault="0086221F" w:rsidP="009255E8">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324CF6">
        <w:rPr>
          <w:rFonts w:ascii="Times New Roman" w:hAnsi="Times New Roman" w:cs="Times New Roman"/>
          <w:sz w:val="20"/>
          <w:szCs w:val="20"/>
        </w:rPr>
        <w:lastRenderedPageBreak/>
        <w:t>If the simulation is stochastic, and catastrophe 2 extent is regional, and catastrophe 2</w:t>
      </w:r>
      <w:r w:rsidR="009255E8" w:rsidRPr="00324CF6">
        <w:rPr>
          <w:rFonts w:ascii="Times New Roman" w:hAnsi="Times New Roman" w:cs="Times New Roman"/>
          <w:sz w:val="20"/>
          <w:szCs w:val="20"/>
        </w:rPr>
        <w:t xml:space="preserve"> </w:t>
      </w:r>
      <w:r w:rsidRPr="00324CF6">
        <w:rPr>
          <w:rFonts w:ascii="Times New Roman" w:hAnsi="Times New Roman" w:cs="Times New Roman"/>
          <w:sz w:val="20"/>
          <w:szCs w:val="20"/>
        </w:rPr>
        <w:t xml:space="preserve">affects abundances, and </w:t>
      </w:r>
      <w:r w:rsidRPr="00324CF6">
        <w:rPr>
          <w:rFonts w:ascii="Times New Roman" w:hAnsi="Times New Roman" w:cs="Times New Roman"/>
          <w:i/>
          <w:iCs/>
          <w:sz w:val="20"/>
          <w:szCs w:val="20"/>
        </w:rPr>
        <w:t xml:space="preserve">rand2 </w:t>
      </w:r>
      <w:r w:rsidRPr="00324CF6">
        <w:rPr>
          <w:rFonts w:ascii="Times New Roman" w:hAnsi="Times New Roman" w:cs="Times New Roman"/>
          <w:sz w:val="20"/>
          <w:szCs w:val="20"/>
        </w:rPr>
        <w:t xml:space="preserve">&lt; </w:t>
      </w:r>
      <w:r w:rsidRPr="00324CF6">
        <w:rPr>
          <w:rFonts w:ascii="Times New Roman" w:hAnsi="Times New Roman" w:cs="Times New Roman"/>
          <w:i/>
          <w:iCs/>
          <w:sz w:val="20"/>
          <w:szCs w:val="20"/>
        </w:rPr>
        <w:t>CR2</w:t>
      </w:r>
      <w:r w:rsidRPr="00324CF6">
        <w:rPr>
          <w:rFonts w:ascii="Times New Roman" w:hAnsi="Times New Roman" w:cs="Times New Roman"/>
          <w:sz w:val="20"/>
          <w:szCs w:val="20"/>
        </w:rPr>
        <w:t>, reduce number of individuals in each stage:</w:t>
      </w:r>
    </w:p>
    <w:p w:rsidR="00C8564F" w:rsidRPr="009255E8" w:rsidRDefault="0086221F" w:rsidP="00C8564F">
      <w:pPr>
        <w:pStyle w:val="ListParagraph"/>
        <w:autoSpaceDE w:val="0"/>
        <w:autoSpaceDN w:val="0"/>
        <w:adjustRightInd w:val="0"/>
        <w:spacing w:after="0" w:line="240" w:lineRule="auto"/>
        <w:ind w:left="1440" w:firstLine="720"/>
        <w:rPr>
          <w:rFonts w:ascii="Times New Roman" w:hAnsi="Times New Roman" w:cs="Times New Roman"/>
          <w:i/>
          <w:iCs/>
          <w:sz w:val="12"/>
          <w:szCs w:val="12"/>
        </w:rPr>
      </w:pPr>
      <w:r w:rsidRPr="00324CF6">
        <w:rPr>
          <w:rFonts w:ascii="Times New Roman" w:hAnsi="Times New Roman" w:cs="Times New Roman"/>
          <w:i/>
          <w:iCs/>
          <w:sz w:val="20"/>
          <w:szCs w:val="20"/>
        </w:rPr>
        <w:t>N</w:t>
      </w:r>
      <w:r w:rsidRPr="00324CF6">
        <w:rPr>
          <w:rFonts w:ascii="Times New Roman" w:hAnsi="Times New Roman" w:cs="Times New Roman"/>
          <w:i/>
          <w:iCs/>
          <w:sz w:val="12"/>
          <w:szCs w:val="12"/>
        </w:rPr>
        <w:t>pj</w:t>
      </w:r>
      <w:r w:rsidRPr="00324CF6">
        <w:rPr>
          <w:rFonts w:ascii="Times New Roman" w:hAnsi="Times New Roman" w:cs="Times New Roman"/>
          <w:sz w:val="20"/>
          <w:szCs w:val="20"/>
        </w:rPr>
        <w:t xml:space="preserve">’ = </w:t>
      </w:r>
      <w:r w:rsidRPr="00324CF6">
        <w:rPr>
          <w:rFonts w:ascii="Times New Roman" w:hAnsi="Times New Roman" w:cs="Times New Roman"/>
          <w:i/>
          <w:iCs/>
          <w:sz w:val="20"/>
          <w:szCs w:val="20"/>
        </w:rPr>
        <w:t>N</w:t>
      </w:r>
      <w:r w:rsidRPr="00324CF6">
        <w:rPr>
          <w:rFonts w:ascii="Times New Roman" w:hAnsi="Times New Roman" w:cs="Times New Roman"/>
          <w:i/>
          <w:iCs/>
          <w:sz w:val="12"/>
          <w:szCs w:val="12"/>
        </w:rPr>
        <w:t xml:space="preserve">pj </w:t>
      </w:r>
      <w:r w:rsidRPr="00324CF6">
        <w:rPr>
          <w:rFonts w:ascii="Times New Roman" w:hAnsi="Times New Roman" w:cs="Times New Roman"/>
          <w:sz w:val="20"/>
          <w:szCs w:val="20"/>
        </w:rPr>
        <w:t xml:space="preserve">· </w:t>
      </w:r>
      <w:r w:rsidRPr="00324CF6">
        <w:rPr>
          <w:rFonts w:ascii="Times New Roman" w:hAnsi="Times New Roman" w:cs="Times New Roman"/>
          <w:i/>
          <w:iCs/>
          <w:sz w:val="20"/>
          <w:szCs w:val="20"/>
        </w:rPr>
        <w:t>CE2</w:t>
      </w:r>
      <w:r w:rsidRPr="00324CF6">
        <w:rPr>
          <w:rFonts w:ascii="Times New Roman" w:hAnsi="Times New Roman" w:cs="Times New Roman"/>
          <w:i/>
          <w:iCs/>
          <w:sz w:val="12"/>
          <w:szCs w:val="12"/>
        </w:rPr>
        <w:t xml:space="preserve">p </w:t>
      </w:r>
      <w:r w:rsidRPr="00324CF6">
        <w:rPr>
          <w:rFonts w:ascii="Times New Roman" w:hAnsi="Times New Roman" w:cs="Times New Roman"/>
          <w:sz w:val="20"/>
          <w:szCs w:val="20"/>
        </w:rPr>
        <w:t xml:space="preserve">· </w:t>
      </w:r>
      <w:r w:rsidRPr="00324CF6">
        <w:rPr>
          <w:rFonts w:ascii="Times New Roman" w:hAnsi="Times New Roman" w:cs="Times New Roman"/>
          <w:i/>
          <w:iCs/>
          <w:sz w:val="20"/>
          <w:szCs w:val="20"/>
        </w:rPr>
        <w:t>CS2</w:t>
      </w:r>
      <w:r w:rsidRPr="00324CF6">
        <w:rPr>
          <w:rFonts w:ascii="Times New Roman" w:hAnsi="Times New Roman" w:cs="Times New Roman"/>
          <w:i/>
          <w:iCs/>
          <w:sz w:val="12"/>
          <w:szCs w:val="12"/>
        </w:rPr>
        <w:t>j</w:t>
      </w:r>
      <w:r w:rsidR="00C8564F">
        <w:rPr>
          <w:rFonts w:ascii="Times New Roman" w:hAnsi="Times New Roman" w:cs="Times New Roman"/>
          <w:i/>
          <w:iCs/>
          <w:sz w:val="12"/>
          <w:szCs w:val="12"/>
        </w:rPr>
        <w:t xml:space="preserve"> </w:t>
      </w:r>
      <w:r w:rsidRPr="00324CF6">
        <w:rPr>
          <w:rFonts w:ascii="Times New Roman" w:hAnsi="Times New Roman" w:cs="Times New Roman"/>
          <w:sz w:val="20"/>
          <w:szCs w:val="20"/>
        </w:rPr>
        <w:t>and reset counter for time since catastrophe.</w:t>
      </w:r>
    </w:p>
    <w:p w:rsidR="00C8564F" w:rsidRDefault="00215B8B" w:rsidP="00C8564F">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and if required (i.e., this variable is listed in VarList), r</w:t>
      </w:r>
      <w:r w:rsidRPr="00C8564F">
        <w:rPr>
          <w:rFonts w:ascii="Times New Roman" w:hAnsi="Times New Roman" w:cs="Times New Roman"/>
          <w:sz w:val="20"/>
          <w:szCs w:val="20"/>
          <w:highlight w:val="cyan"/>
        </w:rPr>
        <w:t>ecord catastrophe status for catastrophes 1 and 2</w:t>
      </w:r>
      <w:r>
        <w:rPr>
          <w:rFonts w:ascii="Times New Roman" w:hAnsi="Times New Roman" w:cs="Times New Roman"/>
          <w:sz w:val="20"/>
          <w:szCs w:val="20"/>
          <w:highlight w:val="cyan"/>
        </w:rPr>
        <w:t xml:space="preserve"> for use by Metapop Manager</w:t>
      </w:r>
      <w:r w:rsidR="00F203F6">
        <w:rPr>
          <w:rFonts w:ascii="Times New Roman" w:hAnsi="Times New Roman" w:cs="Times New Roman"/>
          <w:sz w:val="20"/>
          <w:szCs w:val="20"/>
          <w:highlight w:val="cyan"/>
        </w:rPr>
        <w:t xml:space="preserve"> (popCatStatus)</w:t>
      </w:r>
      <w:r w:rsidR="00C8564F">
        <w:rPr>
          <w:rFonts w:ascii="Times New Roman" w:hAnsi="Times New Roman" w:cs="Times New Roman"/>
          <w:sz w:val="20"/>
          <w:szCs w:val="20"/>
          <w:highlight w:val="cyan"/>
        </w:rPr>
        <w:t>.</w:t>
      </w:r>
    </w:p>
    <w:p w:rsidR="00F203F6" w:rsidRPr="00C8564F" w:rsidRDefault="00F203F6" w:rsidP="00C8564F">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sidRPr="00C256BD">
        <w:rPr>
          <w:rFonts w:ascii="Times New Roman" w:hAnsi="Times New Roman" w:cs="Times New Roman"/>
          <w:sz w:val="20"/>
          <w:szCs w:val="20"/>
          <w:highlight w:val="cyan"/>
        </w:rPr>
        <w:t xml:space="preserve">If in metamodel mode, and if required (i.e., this variable is listed in VarList), record </w:t>
      </w:r>
      <w:r>
        <w:rPr>
          <w:rFonts w:ascii="Times New Roman" w:hAnsi="Times New Roman" w:cs="Times New Roman"/>
          <w:sz w:val="20"/>
          <w:szCs w:val="20"/>
          <w:highlight w:val="cyan"/>
        </w:rPr>
        <w:t>time since last</w:t>
      </w:r>
      <w:r w:rsidRPr="00C256BD">
        <w:rPr>
          <w:rFonts w:ascii="Times New Roman" w:hAnsi="Times New Roman" w:cs="Times New Roman"/>
          <w:sz w:val="20"/>
          <w:szCs w:val="20"/>
          <w:highlight w:val="cyan"/>
        </w:rPr>
        <w:t xml:space="preserve"> catastrophes 1 and 2</w:t>
      </w:r>
      <w:r>
        <w:rPr>
          <w:rFonts w:ascii="Times New Roman" w:hAnsi="Times New Roman" w:cs="Times New Roman"/>
          <w:sz w:val="20"/>
          <w:szCs w:val="20"/>
          <w:highlight w:val="cyan"/>
        </w:rPr>
        <w:t xml:space="preserve"> for use by Metapop Manager (popTimeSince)</w:t>
      </w:r>
    </w:p>
    <w:p w:rsidR="009255E8" w:rsidRDefault="0086221F" w:rsidP="009255E8">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If the simulation is stochastic, produce 3 sets of </w:t>
      </w:r>
      <w:r w:rsidRPr="00B55EA7">
        <w:rPr>
          <w:rFonts w:ascii="Times New Roman" w:hAnsi="Times New Roman" w:cs="Times New Roman"/>
          <w:i/>
          <w:iCs/>
          <w:sz w:val="20"/>
          <w:szCs w:val="20"/>
        </w:rPr>
        <w:t xml:space="preserve">n </w:t>
      </w:r>
      <w:r w:rsidRPr="00B55EA7">
        <w:rPr>
          <w:rFonts w:ascii="Times New Roman" w:hAnsi="Times New Roman" w:cs="Times New Roman"/>
          <w:sz w:val="20"/>
          <w:szCs w:val="20"/>
        </w:rPr>
        <w:t>correlated normal deviates:</w:t>
      </w:r>
    </w:p>
    <w:p w:rsidR="0086221F" w:rsidRPr="009255E8" w:rsidRDefault="0086221F" w:rsidP="009255E8">
      <w:pPr>
        <w:pStyle w:val="ListParagraph"/>
        <w:autoSpaceDE w:val="0"/>
        <w:autoSpaceDN w:val="0"/>
        <w:adjustRightInd w:val="0"/>
        <w:spacing w:after="0" w:line="240" w:lineRule="auto"/>
        <w:ind w:left="2160"/>
        <w:rPr>
          <w:rFonts w:ascii="Times New Roman" w:hAnsi="Times New Roman" w:cs="Times New Roman"/>
          <w:sz w:val="20"/>
          <w:szCs w:val="20"/>
        </w:rPr>
      </w:pPr>
      <w:r w:rsidRPr="009255E8">
        <w:rPr>
          <w:rFonts w:ascii="Times New Roman" w:hAnsi="Times New Roman" w:cs="Times New Roman"/>
          <w:i/>
          <w:iCs/>
          <w:sz w:val="20"/>
          <w:szCs w:val="20"/>
        </w:rPr>
        <w:t>NDF</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NDS</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and </w:t>
      </w:r>
      <w:r w:rsidRPr="009255E8">
        <w:rPr>
          <w:rFonts w:ascii="Times New Roman" w:hAnsi="Times New Roman" w:cs="Times New Roman"/>
          <w:i/>
          <w:iCs/>
          <w:sz w:val="20"/>
          <w:szCs w:val="20"/>
        </w:rPr>
        <w:t>NDK</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for </w:t>
      </w:r>
      <w:r w:rsidRPr="009255E8">
        <w:rPr>
          <w:rFonts w:ascii="Times New Roman" w:hAnsi="Times New Roman" w:cs="Times New Roman"/>
          <w:i/>
          <w:iCs/>
          <w:sz w:val="20"/>
          <w:szCs w:val="20"/>
        </w:rPr>
        <w:t>p</w:t>
      </w:r>
      <w:r w:rsidRPr="009255E8">
        <w:rPr>
          <w:rFonts w:ascii="Times New Roman" w:hAnsi="Times New Roman" w:cs="Times New Roman"/>
          <w:sz w:val="20"/>
          <w:szCs w:val="20"/>
        </w:rPr>
        <w:t>=1...</w:t>
      </w:r>
      <w:r w:rsidRPr="009255E8">
        <w:rPr>
          <w:rFonts w:ascii="Times New Roman" w:hAnsi="Times New Roman" w:cs="Times New Roman"/>
          <w:i/>
          <w:iCs/>
          <w:sz w:val="20"/>
          <w:szCs w:val="20"/>
        </w:rPr>
        <w:t>n</w:t>
      </w:r>
      <w:r w:rsidRPr="009255E8">
        <w:rPr>
          <w:rFonts w:ascii="Times New Roman" w:hAnsi="Times New Roman" w:cs="Times New Roman"/>
          <w:sz w:val="20"/>
          <w:szCs w:val="20"/>
        </w:rPr>
        <w:t xml:space="preserve">, where </w:t>
      </w:r>
      <w:r w:rsidRPr="009255E8">
        <w:rPr>
          <w:rFonts w:ascii="Times New Roman" w:hAnsi="Times New Roman" w:cs="Times New Roman"/>
          <w:i/>
          <w:iCs/>
          <w:sz w:val="20"/>
          <w:szCs w:val="20"/>
        </w:rPr>
        <w:t xml:space="preserve">n </w:t>
      </w:r>
      <w:r w:rsidRPr="009255E8">
        <w:rPr>
          <w:rFonts w:ascii="Times New Roman" w:hAnsi="Times New Roman" w:cs="Times New Roman"/>
          <w:sz w:val="20"/>
          <w:szCs w:val="20"/>
        </w:rPr>
        <w:t>is the total number of populations (see</w:t>
      </w:r>
      <w:r w:rsidR="009255E8">
        <w:rPr>
          <w:rFonts w:ascii="Times New Roman" w:hAnsi="Times New Roman" w:cs="Times New Roman"/>
          <w:sz w:val="20"/>
          <w:szCs w:val="20"/>
        </w:rPr>
        <w:t xml:space="preserve"> </w:t>
      </w:r>
      <w:r w:rsidRPr="009255E8">
        <w:rPr>
          <w:rFonts w:ascii="Times New Roman" w:hAnsi="Times New Roman" w:cs="Times New Roman"/>
          <w:sz w:val="20"/>
          <w:szCs w:val="20"/>
        </w:rPr>
        <w:t>Burgman et al. 1993). The number of independent sets depends on within-population</w:t>
      </w:r>
      <w:r w:rsidR="009255E8">
        <w:rPr>
          <w:rFonts w:ascii="Times New Roman" w:hAnsi="Times New Roman" w:cs="Times New Roman"/>
          <w:sz w:val="20"/>
          <w:szCs w:val="20"/>
        </w:rPr>
        <w:t xml:space="preserve"> </w:t>
      </w:r>
      <w:r w:rsidRPr="009255E8">
        <w:rPr>
          <w:rFonts w:ascii="Times New Roman" w:hAnsi="Times New Roman" w:cs="Times New Roman"/>
          <w:sz w:val="20"/>
          <w:szCs w:val="20"/>
        </w:rPr>
        <w:t xml:space="preserve">correlation: If "All correlated", then </w:t>
      </w:r>
      <w:r w:rsidRPr="009255E8">
        <w:rPr>
          <w:rFonts w:ascii="Times New Roman" w:hAnsi="Times New Roman" w:cs="Times New Roman"/>
          <w:i/>
          <w:iCs/>
          <w:sz w:val="20"/>
          <w:szCs w:val="20"/>
        </w:rPr>
        <w:t>NDF</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NDS</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NDK</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(only 1 independent set). If "F</w:t>
      </w:r>
      <w:r w:rsidR="009255E8">
        <w:rPr>
          <w:rFonts w:ascii="Times New Roman" w:hAnsi="Times New Roman" w:cs="Times New Roman"/>
          <w:sz w:val="20"/>
          <w:szCs w:val="20"/>
        </w:rPr>
        <w:t xml:space="preserve"> </w:t>
      </w:r>
      <w:r w:rsidRPr="009255E8">
        <w:rPr>
          <w:rFonts w:ascii="Times New Roman" w:hAnsi="Times New Roman" w:cs="Times New Roman"/>
          <w:sz w:val="20"/>
          <w:szCs w:val="20"/>
        </w:rPr>
        <w:t xml:space="preserve">and S correlated", then </w:t>
      </w:r>
      <w:r w:rsidRPr="009255E8">
        <w:rPr>
          <w:rFonts w:ascii="Times New Roman" w:hAnsi="Times New Roman" w:cs="Times New Roman"/>
          <w:i/>
          <w:iCs/>
          <w:sz w:val="20"/>
          <w:szCs w:val="20"/>
        </w:rPr>
        <w:t>NDF</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NDS</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but </w:t>
      </w:r>
      <w:r w:rsidRPr="009255E8">
        <w:rPr>
          <w:rFonts w:ascii="Times New Roman" w:hAnsi="Times New Roman" w:cs="Times New Roman"/>
          <w:i/>
          <w:iCs/>
          <w:sz w:val="20"/>
          <w:szCs w:val="20"/>
        </w:rPr>
        <w:t>NDK</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are independent (two independent sets).</w:t>
      </w:r>
      <w:r w:rsidR="009255E8">
        <w:rPr>
          <w:rFonts w:ascii="Times New Roman" w:hAnsi="Times New Roman" w:cs="Times New Roman"/>
          <w:sz w:val="20"/>
          <w:szCs w:val="20"/>
        </w:rPr>
        <w:t xml:space="preserve"> </w:t>
      </w:r>
      <w:r w:rsidRPr="009255E8">
        <w:rPr>
          <w:rFonts w:ascii="Times New Roman" w:hAnsi="Times New Roman" w:cs="Times New Roman"/>
          <w:sz w:val="20"/>
          <w:szCs w:val="20"/>
        </w:rPr>
        <w:t xml:space="preserve">If "F, S, K uncorrelated", then </w:t>
      </w:r>
      <w:r w:rsidRPr="009255E8">
        <w:rPr>
          <w:rFonts w:ascii="Times New Roman" w:hAnsi="Times New Roman" w:cs="Times New Roman"/>
          <w:i/>
          <w:iCs/>
          <w:sz w:val="20"/>
          <w:szCs w:val="20"/>
        </w:rPr>
        <w:t>NDF</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NDS</w:t>
      </w:r>
      <w:r w:rsidRPr="009255E8">
        <w:rPr>
          <w:rFonts w:ascii="Times New Roman" w:hAnsi="Times New Roman" w:cs="Times New Roman"/>
          <w:i/>
          <w:iCs/>
          <w:sz w:val="12"/>
          <w:szCs w:val="12"/>
        </w:rPr>
        <w:t>p</w:t>
      </w:r>
      <w:r w:rsidRPr="009255E8">
        <w:rPr>
          <w:rFonts w:ascii="Times New Roman" w:hAnsi="Times New Roman" w:cs="Times New Roman"/>
          <w:sz w:val="20"/>
          <w:szCs w:val="20"/>
        </w:rPr>
        <w:t xml:space="preserve">, </w:t>
      </w:r>
      <w:r w:rsidRPr="009255E8">
        <w:rPr>
          <w:rFonts w:ascii="Times New Roman" w:hAnsi="Times New Roman" w:cs="Times New Roman"/>
          <w:i/>
          <w:iCs/>
          <w:sz w:val="20"/>
          <w:szCs w:val="20"/>
        </w:rPr>
        <w:t>NDK</w:t>
      </w:r>
      <w:r w:rsidRPr="009255E8">
        <w:rPr>
          <w:rFonts w:ascii="Times New Roman" w:hAnsi="Times New Roman" w:cs="Times New Roman"/>
          <w:i/>
          <w:iCs/>
          <w:sz w:val="12"/>
          <w:szCs w:val="12"/>
        </w:rPr>
        <w:t xml:space="preserve">p </w:t>
      </w:r>
      <w:r w:rsidRPr="009255E8">
        <w:rPr>
          <w:rFonts w:ascii="Times New Roman" w:hAnsi="Times New Roman" w:cs="Times New Roman"/>
          <w:sz w:val="20"/>
          <w:szCs w:val="20"/>
        </w:rPr>
        <w:t>are independent (three independent</w:t>
      </w:r>
      <w:r w:rsidR="009255E8">
        <w:rPr>
          <w:rFonts w:ascii="Times New Roman" w:hAnsi="Times New Roman" w:cs="Times New Roman"/>
          <w:sz w:val="20"/>
          <w:szCs w:val="20"/>
        </w:rPr>
        <w:t xml:space="preserve"> </w:t>
      </w:r>
      <w:r w:rsidRPr="009255E8">
        <w:rPr>
          <w:rFonts w:ascii="Times New Roman" w:hAnsi="Times New Roman" w:cs="Times New Roman"/>
          <w:sz w:val="20"/>
          <w:szCs w:val="20"/>
        </w:rPr>
        <w:t>sets).</w:t>
      </w:r>
    </w:p>
    <w:p w:rsidR="00C8564F" w:rsidRPr="00C8564F" w:rsidRDefault="00384896" w:rsidP="00C8564F">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t>If in metamodel mode, and i</w:t>
      </w:r>
      <w:r w:rsidR="00C8564F" w:rsidRPr="00C8564F">
        <w:rPr>
          <w:rFonts w:ascii="Times New Roman" w:hAnsi="Times New Roman" w:cs="Times New Roman"/>
          <w:sz w:val="20"/>
          <w:szCs w:val="20"/>
          <w:highlight w:val="cyan"/>
        </w:rPr>
        <w:t>f required</w:t>
      </w:r>
      <w:r w:rsidR="00711610">
        <w:rPr>
          <w:rFonts w:ascii="Times New Roman" w:hAnsi="Times New Roman" w:cs="Times New Roman"/>
          <w:sz w:val="20"/>
          <w:szCs w:val="20"/>
          <w:highlight w:val="cyan"/>
        </w:rPr>
        <w:t xml:space="preserve"> (i.e., these variables are listed in VarList),</w:t>
      </w:r>
      <w:r w:rsidR="00C8564F" w:rsidRPr="00C8564F">
        <w:rPr>
          <w:rFonts w:ascii="Times New Roman" w:hAnsi="Times New Roman" w:cs="Times New Roman"/>
          <w:sz w:val="20"/>
          <w:szCs w:val="20"/>
          <w:highlight w:val="cyan"/>
        </w:rPr>
        <w:t xml:space="preserve"> record correlated deviates </w:t>
      </w:r>
      <w:r w:rsidR="00C8564F" w:rsidRPr="00C8564F">
        <w:rPr>
          <w:rFonts w:ascii="Times New Roman" w:hAnsi="Times New Roman" w:cs="Times New Roman"/>
          <w:i/>
          <w:iCs/>
          <w:sz w:val="20"/>
          <w:szCs w:val="20"/>
          <w:highlight w:val="cyan"/>
        </w:rPr>
        <w:t>NDF</w:t>
      </w:r>
      <w:r w:rsidR="00C8564F" w:rsidRPr="00C8564F">
        <w:rPr>
          <w:rFonts w:ascii="Times New Roman" w:hAnsi="Times New Roman" w:cs="Times New Roman"/>
          <w:i/>
          <w:iCs/>
          <w:sz w:val="12"/>
          <w:szCs w:val="12"/>
          <w:highlight w:val="cyan"/>
        </w:rPr>
        <w:t>p</w:t>
      </w:r>
      <w:r w:rsidR="00C8564F" w:rsidRPr="00C8564F">
        <w:rPr>
          <w:rFonts w:ascii="Times New Roman" w:hAnsi="Times New Roman" w:cs="Times New Roman"/>
          <w:sz w:val="20"/>
          <w:szCs w:val="20"/>
          <w:highlight w:val="cyan"/>
        </w:rPr>
        <w:t xml:space="preserve">, </w:t>
      </w:r>
      <w:r w:rsidR="00C8564F" w:rsidRPr="00C8564F">
        <w:rPr>
          <w:rFonts w:ascii="Times New Roman" w:hAnsi="Times New Roman" w:cs="Times New Roman"/>
          <w:i/>
          <w:iCs/>
          <w:sz w:val="20"/>
          <w:szCs w:val="20"/>
          <w:highlight w:val="cyan"/>
        </w:rPr>
        <w:t>NDS</w:t>
      </w:r>
      <w:r w:rsidR="00C8564F" w:rsidRPr="00C8564F">
        <w:rPr>
          <w:rFonts w:ascii="Times New Roman" w:hAnsi="Times New Roman" w:cs="Times New Roman"/>
          <w:i/>
          <w:iCs/>
          <w:sz w:val="12"/>
          <w:szCs w:val="12"/>
          <w:highlight w:val="cyan"/>
        </w:rPr>
        <w:t>p</w:t>
      </w:r>
      <w:r w:rsidR="00C8564F" w:rsidRPr="00C8564F">
        <w:rPr>
          <w:rFonts w:ascii="Times New Roman" w:hAnsi="Times New Roman" w:cs="Times New Roman"/>
          <w:sz w:val="20"/>
          <w:szCs w:val="20"/>
          <w:highlight w:val="cyan"/>
        </w:rPr>
        <w:t xml:space="preserve">, </w:t>
      </w:r>
      <w:r w:rsidR="00C8564F" w:rsidRPr="00C8564F">
        <w:rPr>
          <w:rFonts w:ascii="Times New Roman" w:hAnsi="Times New Roman" w:cs="Times New Roman"/>
          <w:i/>
          <w:iCs/>
          <w:sz w:val="20"/>
          <w:szCs w:val="20"/>
          <w:highlight w:val="cyan"/>
        </w:rPr>
        <w:t>NDK</w:t>
      </w:r>
      <w:r w:rsidR="00C8564F" w:rsidRPr="00C8564F">
        <w:rPr>
          <w:rFonts w:ascii="Times New Roman" w:hAnsi="Times New Roman" w:cs="Times New Roman"/>
          <w:i/>
          <w:iCs/>
          <w:sz w:val="12"/>
          <w:szCs w:val="12"/>
          <w:highlight w:val="cyan"/>
        </w:rPr>
        <w:t>p</w:t>
      </w:r>
      <w:r w:rsidR="00C8564F" w:rsidRPr="00C8564F">
        <w:rPr>
          <w:rFonts w:ascii="Times New Roman" w:hAnsi="Times New Roman" w:cs="Times New Roman"/>
          <w:sz w:val="20"/>
          <w:szCs w:val="20"/>
          <w:highlight w:val="cyan"/>
        </w:rPr>
        <w:t>, for use by Metapop Manager</w:t>
      </w:r>
      <w:r w:rsidR="00385FC7">
        <w:rPr>
          <w:rFonts w:ascii="Times New Roman" w:hAnsi="Times New Roman" w:cs="Times New Roman"/>
          <w:sz w:val="20"/>
          <w:szCs w:val="20"/>
          <w:highlight w:val="cyan"/>
        </w:rPr>
        <w:t xml:space="preserve"> (NDF, NDS, NDK)</w:t>
      </w:r>
      <w:r w:rsidR="00C8564F" w:rsidRPr="00C8564F">
        <w:rPr>
          <w:rFonts w:ascii="Times New Roman" w:hAnsi="Times New Roman" w:cs="Times New Roman"/>
          <w:sz w:val="20"/>
          <w:szCs w:val="20"/>
          <w:highlight w:val="cyan"/>
        </w:rPr>
        <w:t>.</w:t>
      </w:r>
      <w:r w:rsidR="00C8564F">
        <w:rPr>
          <w:rFonts w:ascii="Times New Roman" w:hAnsi="Times New Roman" w:cs="Times New Roman"/>
          <w:sz w:val="20"/>
          <w:szCs w:val="20"/>
        </w:rPr>
        <w:t xml:space="preserve">  </w:t>
      </w:r>
    </w:p>
    <w:p w:rsidR="0086221F" w:rsidRPr="00B55EA7" w:rsidRDefault="0086221F" w:rsidP="00B55EA7">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b/>
          <w:bCs/>
          <w:i/>
          <w:iCs/>
          <w:sz w:val="20"/>
          <w:szCs w:val="20"/>
        </w:rPr>
        <w:t>Population growth</w:t>
      </w:r>
      <w:r w:rsidRPr="00B55EA7">
        <w:rPr>
          <w:rFonts w:ascii="Times New Roman" w:hAnsi="Times New Roman" w:cs="Times New Roman"/>
          <w:sz w:val="20"/>
          <w:szCs w:val="20"/>
        </w:rPr>
        <w:t xml:space="preserve">: for each population </w:t>
      </w:r>
      <w:r w:rsidRPr="00B55EA7">
        <w:rPr>
          <w:rFonts w:ascii="Times New Roman" w:hAnsi="Times New Roman" w:cs="Times New Roman"/>
          <w:i/>
          <w:iCs/>
          <w:sz w:val="20"/>
          <w:szCs w:val="20"/>
        </w:rPr>
        <w:t>p</w:t>
      </w:r>
      <w:r w:rsidRPr="00B55EA7">
        <w:rPr>
          <w:rFonts w:ascii="Times New Roman" w:hAnsi="Times New Roman" w:cs="Times New Roman"/>
          <w:sz w:val="20"/>
          <w:szCs w:val="20"/>
        </w:rPr>
        <w:t>, repeat the following steps</w:t>
      </w:r>
    </w:p>
    <w:p w:rsidR="00C40A9F" w:rsidRPr="00C40A9F" w:rsidRDefault="0086221F" w:rsidP="00C40A9F">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 xml:space="preserve">Sample uniform random numbers </w:t>
      </w:r>
      <w:r w:rsidRPr="00C8564F">
        <w:rPr>
          <w:rFonts w:ascii="Times New Roman" w:hAnsi="Times New Roman" w:cs="Times New Roman"/>
          <w:i/>
          <w:iCs/>
          <w:sz w:val="20"/>
          <w:szCs w:val="20"/>
        </w:rPr>
        <w:t xml:space="preserve">rand1 </w:t>
      </w:r>
      <w:r w:rsidRPr="00C8564F">
        <w:rPr>
          <w:rFonts w:ascii="Times New Roman" w:hAnsi="Times New Roman" w:cs="Times New Roman"/>
          <w:sz w:val="20"/>
          <w:szCs w:val="20"/>
        </w:rPr>
        <w:t xml:space="preserve">and </w:t>
      </w:r>
      <w:r w:rsidRPr="00C8564F">
        <w:rPr>
          <w:rFonts w:ascii="Times New Roman" w:hAnsi="Times New Roman" w:cs="Times New Roman"/>
          <w:i/>
          <w:iCs/>
          <w:sz w:val="20"/>
          <w:szCs w:val="20"/>
        </w:rPr>
        <w:t xml:space="preserve">rand2 </w:t>
      </w:r>
      <w:r w:rsidRPr="00C8564F">
        <w:rPr>
          <w:rFonts w:ascii="Times New Roman" w:hAnsi="Times New Roman" w:cs="Times New Roman"/>
          <w:sz w:val="20"/>
          <w:szCs w:val="20"/>
        </w:rPr>
        <w:t>for local catastrophes</w:t>
      </w:r>
      <w:r w:rsidR="009255E8" w:rsidRPr="00C8564F">
        <w:rPr>
          <w:rFonts w:ascii="Times New Roman" w:hAnsi="Times New Roman" w:cs="Times New Roman"/>
          <w:sz w:val="20"/>
          <w:szCs w:val="20"/>
        </w:rPr>
        <w:t xml:space="preserve"> </w:t>
      </w:r>
      <w:r w:rsidRPr="00C8564F">
        <w:rPr>
          <w:rFonts w:ascii="Times New Roman" w:hAnsi="Times New Roman" w:cs="Times New Roman"/>
          <w:sz w:val="20"/>
          <w:szCs w:val="20"/>
        </w:rPr>
        <w:t>(based on the correlation between the 2 catastrophes, if both are local), and store them</w:t>
      </w:r>
      <w:r w:rsidR="009255E8" w:rsidRPr="00C8564F">
        <w:rPr>
          <w:rFonts w:ascii="Times New Roman" w:hAnsi="Times New Roman" w:cs="Times New Roman"/>
          <w:sz w:val="20"/>
          <w:szCs w:val="20"/>
        </w:rPr>
        <w:t xml:space="preserve"> </w:t>
      </w:r>
      <w:r w:rsidRPr="00C8564F">
        <w:rPr>
          <w:rFonts w:ascii="Times New Roman" w:hAnsi="Times New Roman" w:cs="Times New Roman"/>
          <w:sz w:val="20"/>
          <w:szCs w:val="20"/>
        </w:rPr>
        <w:t>in arrays</w:t>
      </w:r>
    </w:p>
    <w:p w:rsidR="0086221F" w:rsidRPr="00C8564F" w:rsidRDefault="0086221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Local catastrophe</w:t>
      </w:r>
      <w:r w:rsidR="004442FE" w:rsidRPr="00C8564F">
        <w:rPr>
          <w:rFonts w:ascii="Times New Roman" w:hAnsi="Times New Roman" w:cs="Times New Roman"/>
          <w:sz w:val="20"/>
          <w:szCs w:val="20"/>
        </w:rPr>
        <w:t xml:space="preserve"> - </w:t>
      </w:r>
      <w:r w:rsidRPr="00C8564F">
        <w:rPr>
          <w:rFonts w:ascii="Times New Roman" w:hAnsi="Times New Roman" w:cs="Times New Roman"/>
          <w:sz w:val="20"/>
          <w:szCs w:val="20"/>
        </w:rPr>
        <w:t xml:space="preserve"> abundances</w:t>
      </w:r>
    </w:p>
    <w:p w:rsidR="0086221F" w:rsidRPr="00C8564F" w:rsidRDefault="0086221F" w:rsidP="004442FE">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the simulation is stochastic, and cat</w:t>
      </w:r>
      <w:r w:rsidR="004442FE" w:rsidRPr="00C8564F">
        <w:rPr>
          <w:rFonts w:ascii="Times New Roman" w:hAnsi="Times New Roman" w:cs="Times New Roman"/>
          <w:sz w:val="20"/>
          <w:szCs w:val="20"/>
        </w:rPr>
        <w:t xml:space="preserve">astrophe 1 extent is local, and </w:t>
      </w:r>
      <w:r w:rsidRPr="00C8564F">
        <w:rPr>
          <w:rFonts w:ascii="Times New Roman" w:hAnsi="Times New Roman" w:cs="Times New Roman"/>
          <w:sz w:val="20"/>
          <w:szCs w:val="20"/>
        </w:rPr>
        <w:t xml:space="preserve">catastrophe 1affects abundances, and </w:t>
      </w:r>
      <w:r w:rsidRPr="00C8564F">
        <w:rPr>
          <w:rFonts w:ascii="Times New Roman" w:hAnsi="Times New Roman" w:cs="Times New Roman"/>
          <w:i/>
          <w:iCs/>
          <w:sz w:val="20"/>
          <w:szCs w:val="20"/>
        </w:rPr>
        <w:t xml:space="preserve">rand1 </w:t>
      </w:r>
      <w:r w:rsidRPr="00C8564F">
        <w:rPr>
          <w:rFonts w:ascii="Times New Roman" w:hAnsi="Times New Roman" w:cs="Times New Roman"/>
          <w:sz w:val="20"/>
          <w:szCs w:val="20"/>
        </w:rPr>
        <w:t xml:space="preserve">&lt; </w:t>
      </w:r>
      <w:r w:rsidRPr="00C8564F">
        <w:rPr>
          <w:rFonts w:ascii="Times New Roman" w:hAnsi="Times New Roman" w:cs="Times New Roman"/>
          <w:i/>
          <w:iCs/>
          <w:sz w:val="20"/>
          <w:szCs w:val="20"/>
        </w:rPr>
        <w:t>CL1</w:t>
      </w:r>
      <w:r w:rsidRPr="00C8564F">
        <w:rPr>
          <w:rFonts w:ascii="Times New Roman" w:hAnsi="Times New Roman" w:cs="Times New Roman"/>
          <w:i/>
          <w:iCs/>
          <w:sz w:val="12"/>
          <w:szCs w:val="12"/>
        </w:rPr>
        <w:t>p</w:t>
      </w:r>
      <w:r w:rsidRPr="00C8564F">
        <w:rPr>
          <w:rFonts w:ascii="Times New Roman" w:hAnsi="Times New Roman" w:cs="Times New Roman"/>
          <w:sz w:val="20"/>
          <w:szCs w:val="20"/>
        </w:rPr>
        <w:t>, reduce number of individuals in each stage:</w:t>
      </w:r>
    </w:p>
    <w:p w:rsidR="004442FE" w:rsidRPr="00C8564F" w:rsidRDefault="0086221F" w:rsidP="004442FE">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C8564F">
        <w:rPr>
          <w:rFonts w:ascii="Times New Roman" w:hAnsi="Times New Roman" w:cs="Times New Roman"/>
          <w:i/>
          <w:iCs/>
          <w:sz w:val="20"/>
          <w:szCs w:val="20"/>
        </w:rPr>
        <w:t>N</w:t>
      </w:r>
      <w:r w:rsidRPr="00C8564F">
        <w:rPr>
          <w:rFonts w:ascii="Times New Roman" w:hAnsi="Times New Roman" w:cs="Times New Roman"/>
          <w:i/>
          <w:iCs/>
          <w:sz w:val="12"/>
          <w:szCs w:val="12"/>
        </w:rPr>
        <w:t>pj</w:t>
      </w:r>
      <w:r w:rsidRPr="00C8564F">
        <w:rPr>
          <w:rFonts w:ascii="Times New Roman" w:hAnsi="Times New Roman" w:cs="Times New Roman"/>
          <w:sz w:val="20"/>
          <w:szCs w:val="20"/>
        </w:rPr>
        <w:t xml:space="preserve">’ = </w:t>
      </w:r>
      <w:r w:rsidRPr="00C8564F">
        <w:rPr>
          <w:rFonts w:ascii="Times New Roman" w:hAnsi="Times New Roman" w:cs="Times New Roman"/>
          <w:i/>
          <w:iCs/>
          <w:sz w:val="20"/>
          <w:szCs w:val="20"/>
        </w:rPr>
        <w:t>N</w:t>
      </w:r>
      <w:r w:rsidRPr="00C8564F">
        <w:rPr>
          <w:rFonts w:ascii="Times New Roman" w:hAnsi="Times New Roman" w:cs="Times New Roman"/>
          <w:i/>
          <w:iCs/>
          <w:sz w:val="12"/>
          <w:szCs w:val="12"/>
        </w:rPr>
        <w:t xml:space="preserve">pj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CE1</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CS1</w:t>
      </w:r>
      <w:r w:rsidRPr="00C8564F">
        <w:rPr>
          <w:rFonts w:ascii="Times New Roman" w:hAnsi="Times New Roman" w:cs="Times New Roman"/>
          <w:i/>
          <w:iCs/>
          <w:sz w:val="12"/>
          <w:szCs w:val="12"/>
        </w:rPr>
        <w:t>j</w:t>
      </w:r>
    </w:p>
    <w:p w:rsidR="0086221F" w:rsidRPr="00C8564F" w:rsidRDefault="0086221F" w:rsidP="004442FE">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C8564F">
        <w:rPr>
          <w:rFonts w:ascii="Times New Roman" w:hAnsi="Times New Roman" w:cs="Times New Roman"/>
          <w:sz w:val="20"/>
          <w:szCs w:val="20"/>
        </w:rPr>
        <w:t>and reset counter for time since catastrophe 1.</w:t>
      </w:r>
    </w:p>
    <w:p w:rsidR="0086221F" w:rsidRPr="00C8564F" w:rsidRDefault="0086221F" w:rsidP="004442FE">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the simulation is stochastic, and catastrophe 2 extent is local, and catastrophe 2</w:t>
      </w:r>
      <w:r w:rsidR="004442FE" w:rsidRPr="00C8564F">
        <w:rPr>
          <w:rFonts w:ascii="Times New Roman" w:hAnsi="Times New Roman" w:cs="Times New Roman"/>
          <w:sz w:val="20"/>
          <w:szCs w:val="20"/>
        </w:rPr>
        <w:t xml:space="preserve"> </w:t>
      </w:r>
      <w:r w:rsidRPr="00C8564F">
        <w:rPr>
          <w:rFonts w:ascii="Times New Roman" w:hAnsi="Times New Roman" w:cs="Times New Roman"/>
          <w:sz w:val="20"/>
          <w:szCs w:val="20"/>
        </w:rPr>
        <w:t xml:space="preserve">affects abundances, and </w:t>
      </w:r>
      <w:r w:rsidRPr="00C8564F">
        <w:rPr>
          <w:rFonts w:ascii="Times New Roman" w:hAnsi="Times New Roman" w:cs="Times New Roman"/>
          <w:i/>
          <w:iCs/>
          <w:sz w:val="20"/>
          <w:szCs w:val="20"/>
        </w:rPr>
        <w:t xml:space="preserve">rand2 </w:t>
      </w:r>
      <w:r w:rsidRPr="00C8564F">
        <w:rPr>
          <w:rFonts w:ascii="Times New Roman" w:hAnsi="Times New Roman" w:cs="Times New Roman"/>
          <w:sz w:val="20"/>
          <w:szCs w:val="20"/>
        </w:rPr>
        <w:t xml:space="preserve">&lt; </w:t>
      </w:r>
      <w:r w:rsidRPr="00C8564F">
        <w:rPr>
          <w:rFonts w:ascii="Times New Roman" w:hAnsi="Times New Roman" w:cs="Times New Roman"/>
          <w:i/>
          <w:iCs/>
          <w:sz w:val="20"/>
          <w:szCs w:val="20"/>
        </w:rPr>
        <w:t>CL2</w:t>
      </w:r>
      <w:r w:rsidRPr="00C8564F">
        <w:rPr>
          <w:rFonts w:ascii="Times New Roman" w:hAnsi="Times New Roman" w:cs="Times New Roman"/>
          <w:i/>
          <w:iCs/>
          <w:sz w:val="12"/>
          <w:szCs w:val="12"/>
        </w:rPr>
        <w:t>p</w:t>
      </w:r>
      <w:r w:rsidRPr="00C8564F">
        <w:rPr>
          <w:rFonts w:ascii="Times New Roman" w:hAnsi="Times New Roman" w:cs="Times New Roman"/>
          <w:sz w:val="20"/>
          <w:szCs w:val="20"/>
        </w:rPr>
        <w:t>, reduce number of individuals in each stage:</w:t>
      </w:r>
    </w:p>
    <w:p w:rsidR="00215B8B" w:rsidRDefault="0086221F" w:rsidP="00215B8B">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C8564F">
        <w:rPr>
          <w:rFonts w:ascii="Times New Roman" w:hAnsi="Times New Roman" w:cs="Times New Roman"/>
          <w:i/>
          <w:iCs/>
          <w:sz w:val="20"/>
          <w:szCs w:val="20"/>
        </w:rPr>
        <w:t>N</w:t>
      </w:r>
      <w:r w:rsidRPr="00C8564F">
        <w:rPr>
          <w:rFonts w:ascii="Times New Roman" w:hAnsi="Times New Roman" w:cs="Times New Roman"/>
          <w:i/>
          <w:iCs/>
          <w:sz w:val="12"/>
          <w:szCs w:val="12"/>
        </w:rPr>
        <w:t>pj</w:t>
      </w:r>
      <w:r w:rsidRPr="00C8564F">
        <w:rPr>
          <w:rFonts w:ascii="Times New Roman" w:hAnsi="Times New Roman" w:cs="Times New Roman"/>
          <w:sz w:val="20"/>
          <w:szCs w:val="20"/>
        </w:rPr>
        <w:t xml:space="preserve">’ = </w:t>
      </w:r>
      <w:r w:rsidRPr="00C8564F">
        <w:rPr>
          <w:rFonts w:ascii="Times New Roman" w:hAnsi="Times New Roman" w:cs="Times New Roman"/>
          <w:i/>
          <w:iCs/>
          <w:sz w:val="20"/>
          <w:szCs w:val="20"/>
        </w:rPr>
        <w:t>N</w:t>
      </w:r>
      <w:r w:rsidRPr="00C8564F">
        <w:rPr>
          <w:rFonts w:ascii="Times New Roman" w:hAnsi="Times New Roman" w:cs="Times New Roman"/>
          <w:i/>
          <w:iCs/>
          <w:sz w:val="12"/>
          <w:szCs w:val="12"/>
        </w:rPr>
        <w:t xml:space="preserve">pj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CE2</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CS2</w:t>
      </w:r>
      <w:r w:rsidRPr="00C8564F">
        <w:rPr>
          <w:rFonts w:ascii="Times New Roman" w:hAnsi="Times New Roman" w:cs="Times New Roman"/>
          <w:i/>
          <w:iCs/>
          <w:sz w:val="12"/>
          <w:szCs w:val="12"/>
        </w:rPr>
        <w:t>j</w:t>
      </w:r>
      <w:r w:rsidR="004442FE" w:rsidRPr="00C8564F">
        <w:rPr>
          <w:rFonts w:ascii="Times New Roman" w:hAnsi="Times New Roman" w:cs="Times New Roman"/>
          <w:i/>
          <w:iCs/>
          <w:sz w:val="12"/>
          <w:szCs w:val="12"/>
        </w:rPr>
        <w:t xml:space="preserve"> </w:t>
      </w:r>
      <w:r w:rsidR="00215B8B">
        <w:rPr>
          <w:rFonts w:ascii="Times New Roman" w:hAnsi="Times New Roman" w:cs="Times New Roman"/>
          <w:i/>
          <w:iCs/>
          <w:sz w:val="12"/>
          <w:szCs w:val="12"/>
        </w:rPr>
        <w:t>\</w:t>
      </w:r>
    </w:p>
    <w:p w:rsidR="00215B8B" w:rsidRPr="00C40A9F" w:rsidRDefault="0086221F" w:rsidP="00C40A9F">
      <w:pPr>
        <w:pStyle w:val="ListParagraph"/>
        <w:autoSpaceDE w:val="0"/>
        <w:autoSpaceDN w:val="0"/>
        <w:adjustRightInd w:val="0"/>
        <w:spacing w:after="0" w:line="240" w:lineRule="auto"/>
        <w:ind w:left="2520" w:firstLine="720"/>
        <w:rPr>
          <w:rFonts w:ascii="Times New Roman" w:hAnsi="Times New Roman" w:cs="Times New Roman"/>
          <w:sz w:val="20"/>
          <w:szCs w:val="20"/>
        </w:rPr>
      </w:pPr>
      <w:r w:rsidRPr="00C8564F">
        <w:rPr>
          <w:rFonts w:ascii="Times New Roman" w:hAnsi="Times New Roman" w:cs="Times New Roman"/>
          <w:sz w:val="20"/>
          <w:szCs w:val="20"/>
        </w:rPr>
        <w:t>and reset counter for time since catastrophe 2.</w:t>
      </w:r>
    </w:p>
    <w:p w:rsidR="00F203F6"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and if required (i.e., this variable is listed in VarList), r</w:t>
      </w:r>
      <w:r w:rsidRPr="00C8564F">
        <w:rPr>
          <w:rFonts w:ascii="Times New Roman" w:hAnsi="Times New Roman" w:cs="Times New Roman"/>
          <w:sz w:val="20"/>
          <w:szCs w:val="20"/>
          <w:highlight w:val="cyan"/>
        </w:rPr>
        <w:t>ecord catastrophe status for catastrophes 1 and 2</w:t>
      </w:r>
      <w:r>
        <w:rPr>
          <w:rFonts w:ascii="Times New Roman" w:hAnsi="Times New Roman" w:cs="Times New Roman"/>
          <w:sz w:val="20"/>
          <w:szCs w:val="20"/>
          <w:highlight w:val="cyan"/>
        </w:rPr>
        <w:t xml:space="preserve"> for use by Metapop Manager (popCatStatus).</w:t>
      </w:r>
    </w:p>
    <w:p w:rsidR="00F203F6" w:rsidRPr="00C8564F"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sidRPr="00C256BD">
        <w:rPr>
          <w:rFonts w:ascii="Times New Roman" w:hAnsi="Times New Roman" w:cs="Times New Roman"/>
          <w:sz w:val="20"/>
          <w:szCs w:val="20"/>
          <w:highlight w:val="cyan"/>
        </w:rPr>
        <w:t xml:space="preserve">If in metamodel mode, and if required (i.e., this variable is listed in VarList), record </w:t>
      </w:r>
      <w:r>
        <w:rPr>
          <w:rFonts w:ascii="Times New Roman" w:hAnsi="Times New Roman" w:cs="Times New Roman"/>
          <w:sz w:val="20"/>
          <w:szCs w:val="20"/>
          <w:highlight w:val="cyan"/>
        </w:rPr>
        <w:t>time since last</w:t>
      </w:r>
      <w:r w:rsidRPr="00C256BD">
        <w:rPr>
          <w:rFonts w:ascii="Times New Roman" w:hAnsi="Times New Roman" w:cs="Times New Roman"/>
          <w:sz w:val="20"/>
          <w:szCs w:val="20"/>
          <w:highlight w:val="cyan"/>
        </w:rPr>
        <w:t xml:space="preserve"> catastrophes 1 and 2</w:t>
      </w:r>
      <w:r>
        <w:rPr>
          <w:rFonts w:ascii="Times New Roman" w:hAnsi="Times New Roman" w:cs="Times New Roman"/>
          <w:sz w:val="20"/>
          <w:szCs w:val="20"/>
          <w:highlight w:val="cyan"/>
        </w:rPr>
        <w:t xml:space="preserve"> for use by Metapop Manager (popTimeSince)</w:t>
      </w:r>
    </w:p>
    <w:p w:rsidR="00C40A9F" w:rsidRDefault="00C40A9F" w:rsidP="00C40A9F">
      <w:pPr>
        <w:pStyle w:val="ListParagraph"/>
        <w:autoSpaceDE w:val="0"/>
        <w:autoSpaceDN w:val="0"/>
        <w:adjustRightInd w:val="0"/>
        <w:spacing w:after="0" w:line="240" w:lineRule="auto"/>
        <w:ind w:left="3240"/>
        <w:rPr>
          <w:rFonts w:ascii="Times New Roman" w:hAnsi="Times New Roman" w:cs="Times New Roman"/>
          <w:sz w:val="20"/>
          <w:szCs w:val="20"/>
          <w:highlight w:val="cyan"/>
        </w:rPr>
      </w:pPr>
    </w:p>
    <w:p w:rsidR="007176ED" w:rsidRPr="00745FB1" w:rsidRDefault="00384896" w:rsidP="007176ED">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yellow"/>
        </w:rPr>
      </w:pPr>
      <w:r w:rsidRPr="00745FB1">
        <w:rPr>
          <w:rFonts w:ascii="Times New Roman" w:hAnsi="Times New Roman" w:cs="Times New Roman"/>
          <w:sz w:val="20"/>
          <w:szCs w:val="20"/>
          <w:highlight w:val="yellow"/>
        </w:rPr>
        <w:t xml:space="preserve">If in metamodel mode: </w:t>
      </w:r>
      <w:r w:rsidR="007C45F9" w:rsidRPr="00745FB1">
        <w:rPr>
          <w:rFonts w:ascii="Times New Roman" w:hAnsi="Times New Roman" w:cs="Times New Roman"/>
          <w:sz w:val="20"/>
          <w:szCs w:val="20"/>
          <w:highlight w:val="yellow"/>
        </w:rPr>
        <w:t>a</w:t>
      </w:r>
      <w:r w:rsidR="00420E6A" w:rsidRPr="00745FB1">
        <w:rPr>
          <w:rFonts w:ascii="Times New Roman" w:hAnsi="Times New Roman" w:cs="Times New Roman"/>
          <w:sz w:val="20"/>
          <w:szCs w:val="20"/>
          <w:highlight w:val="yellow"/>
        </w:rPr>
        <w:t>pply Metapop</w:t>
      </w:r>
      <w:r w:rsidR="007176ED" w:rsidRPr="00745FB1">
        <w:rPr>
          <w:rFonts w:ascii="Times New Roman" w:hAnsi="Times New Roman" w:cs="Times New Roman"/>
          <w:sz w:val="20"/>
          <w:szCs w:val="20"/>
          <w:highlight w:val="yellow"/>
        </w:rPr>
        <w:t xml:space="preserve"> modifier – abundances</w:t>
      </w:r>
    </w:p>
    <w:p w:rsidR="007176ED" w:rsidRPr="00745FB1" w:rsidRDefault="007176ED" w:rsidP="007176ED">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yellow"/>
        </w:rPr>
      </w:pPr>
      <w:r w:rsidRPr="00745FB1">
        <w:rPr>
          <w:rFonts w:ascii="Times New Roman" w:hAnsi="Times New Roman" w:cs="Times New Roman"/>
          <w:sz w:val="20"/>
          <w:szCs w:val="20"/>
          <w:highlight w:val="yellow"/>
        </w:rPr>
        <w:t xml:space="preserve">If an abundance modifier is in effect, then </w:t>
      </w:r>
      <w:r w:rsidR="00B91E1F" w:rsidRPr="00745FB1">
        <w:rPr>
          <w:rFonts w:ascii="Times New Roman" w:hAnsi="Times New Roman" w:cs="Times New Roman"/>
          <w:sz w:val="20"/>
          <w:szCs w:val="20"/>
          <w:highlight w:val="yellow"/>
        </w:rPr>
        <w:t>replace</w:t>
      </w:r>
      <w:r w:rsidR="00E82B01" w:rsidRPr="00745FB1">
        <w:rPr>
          <w:rFonts w:ascii="Times New Roman" w:hAnsi="Times New Roman" w:cs="Times New Roman"/>
          <w:sz w:val="20"/>
          <w:szCs w:val="20"/>
          <w:highlight w:val="yellow"/>
        </w:rPr>
        <w:t xml:space="preserve"> the</w:t>
      </w:r>
      <w:r w:rsidRPr="00745FB1">
        <w:rPr>
          <w:rFonts w:ascii="Times New Roman" w:hAnsi="Times New Roman" w:cs="Times New Roman"/>
          <w:sz w:val="20"/>
          <w:szCs w:val="20"/>
          <w:highlight w:val="yellow"/>
        </w:rPr>
        <w:t xml:space="preserve"> number of individuals in each stage:</w:t>
      </w:r>
    </w:p>
    <w:p w:rsidR="007176ED" w:rsidRPr="00B22A28" w:rsidRDefault="007176ED" w:rsidP="00B22A28">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745FB1">
        <w:rPr>
          <w:rFonts w:ascii="Times New Roman" w:hAnsi="Times New Roman" w:cs="Times New Roman"/>
          <w:i/>
          <w:iCs/>
          <w:sz w:val="20"/>
          <w:szCs w:val="20"/>
          <w:highlight w:val="yellow"/>
        </w:rPr>
        <w:t>N</w:t>
      </w:r>
      <w:r w:rsidRPr="00745FB1">
        <w:rPr>
          <w:rFonts w:ascii="Times New Roman" w:hAnsi="Times New Roman" w:cs="Times New Roman"/>
          <w:i/>
          <w:iCs/>
          <w:sz w:val="12"/>
          <w:szCs w:val="12"/>
          <w:highlight w:val="yellow"/>
        </w:rPr>
        <w:t>pj</w:t>
      </w:r>
      <w:r w:rsidRPr="00745FB1">
        <w:rPr>
          <w:rFonts w:ascii="Times New Roman" w:hAnsi="Times New Roman" w:cs="Times New Roman"/>
          <w:sz w:val="20"/>
          <w:szCs w:val="20"/>
          <w:highlight w:val="yellow"/>
        </w:rPr>
        <w:t xml:space="preserve">’ = </w:t>
      </w:r>
      <w:r w:rsidRPr="00745FB1">
        <w:rPr>
          <w:rFonts w:ascii="Times New Roman" w:hAnsi="Times New Roman" w:cs="Times New Roman"/>
          <w:i/>
          <w:iCs/>
          <w:sz w:val="20"/>
          <w:szCs w:val="20"/>
          <w:highlight w:val="yellow"/>
        </w:rPr>
        <w:t>mmAbund</w:t>
      </w:r>
      <w:r w:rsidRPr="00745FB1">
        <w:rPr>
          <w:rFonts w:ascii="Times New Roman" w:hAnsi="Times New Roman" w:cs="Times New Roman"/>
          <w:i/>
          <w:iCs/>
          <w:sz w:val="12"/>
          <w:szCs w:val="12"/>
          <w:highlight w:val="yellow"/>
        </w:rPr>
        <w:t>pj</w:t>
      </w:r>
      <w:r w:rsidRPr="00C8564F">
        <w:rPr>
          <w:rFonts w:ascii="Times New Roman" w:hAnsi="Times New Roman" w:cs="Times New Roman"/>
          <w:i/>
          <w:iCs/>
          <w:sz w:val="12"/>
          <w:szCs w:val="12"/>
        </w:rPr>
        <w:t xml:space="preserve"> </w:t>
      </w:r>
    </w:p>
    <w:p w:rsidR="007176ED" w:rsidRPr="00C8564F" w:rsidRDefault="007176ED" w:rsidP="004442FE">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p>
    <w:p w:rsidR="0086221F" w:rsidRPr="00C8564F" w:rsidRDefault="0086221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Catastrophe</w:t>
      </w:r>
      <w:r w:rsidR="008F3DC4" w:rsidRPr="00C8564F">
        <w:rPr>
          <w:rFonts w:ascii="Times New Roman" w:hAnsi="Times New Roman" w:cs="Times New Roman"/>
          <w:sz w:val="20"/>
          <w:szCs w:val="20"/>
        </w:rPr>
        <w:t xml:space="preserve"> -</w:t>
      </w:r>
      <w:r w:rsidRPr="00C8564F">
        <w:rPr>
          <w:rFonts w:ascii="Times New Roman" w:hAnsi="Times New Roman" w:cs="Times New Roman"/>
          <w:sz w:val="20"/>
          <w:szCs w:val="20"/>
        </w:rPr>
        <w:t xml:space="preserve"> carrying capacities</w:t>
      </w:r>
    </w:p>
    <w:p w:rsidR="008F3DC4" w:rsidRPr="00C8564F" w:rsidRDefault="0086221F" w:rsidP="008F3DC4">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"Temporal trend in K" is a number, then:</w:t>
      </w:r>
    </w:p>
    <w:p w:rsidR="0086221F" w:rsidRPr="00C8564F" w:rsidRDefault="0086221F" w:rsidP="008F3DC4">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the simulation is stochastic, and there is a catastrophe 1 (regional or local), and</w:t>
      </w:r>
      <w:r w:rsidR="008F3DC4" w:rsidRPr="00C8564F">
        <w:rPr>
          <w:rFonts w:ascii="Times New Roman" w:hAnsi="Times New Roman" w:cs="Times New Roman"/>
          <w:sz w:val="20"/>
          <w:szCs w:val="20"/>
        </w:rPr>
        <w:t xml:space="preserve"> </w:t>
      </w:r>
      <w:r w:rsidRPr="00C8564F">
        <w:rPr>
          <w:rFonts w:ascii="Times New Roman" w:hAnsi="Times New Roman" w:cs="Times New Roman"/>
          <w:sz w:val="20"/>
          <w:szCs w:val="20"/>
        </w:rPr>
        <w:t xml:space="preserve">catastrophe 1 affects carrying capacities, and </w:t>
      </w:r>
      <w:r w:rsidRPr="00C8564F">
        <w:rPr>
          <w:rFonts w:ascii="Times New Roman" w:hAnsi="Times New Roman" w:cs="Times New Roman"/>
          <w:i/>
          <w:iCs/>
          <w:sz w:val="20"/>
          <w:szCs w:val="20"/>
        </w:rPr>
        <w:t>CE1</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&lt; 1, reduce the carrying capacity:</w:t>
      </w:r>
    </w:p>
    <w:p w:rsidR="008F3DC4" w:rsidRPr="00C8564F" w:rsidRDefault="0086221F" w:rsidP="008F3DC4">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C8564F">
        <w:rPr>
          <w:rFonts w:ascii="Times New Roman" w:hAnsi="Times New Roman" w:cs="Times New Roman"/>
          <w:i/>
          <w:iCs/>
          <w:sz w:val="20"/>
          <w:szCs w:val="20"/>
        </w:rPr>
        <w:t>K</w:t>
      </w:r>
      <w:r w:rsidRPr="00C8564F">
        <w:rPr>
          <w:rFonts w:ascii="Times New Roman" w:hAnsi="Times New Roman" w:cs="Times New Roman"/>
          <w:i/>
          <w:iCs/>
          <w:sz w:val="12"/>
          <w:szCs w:val="12"/>
        </w:rPr>
        <w:t>p</w:t>
      </w:r>
      <w:r w:rsidRPr="00C8564F">
        <w:rPr>
          <w:rFonts w:ascii="Times New Roman" w:hAnsi="Times New Roman" w:cs="Times New Roman"/>
          <w:sz w:val="20"/>
          <w:szCs w:val="20"/>
        </w:rPr>
        <w:t xml:space="preserve">’ = </w:t>
      </w:r>
      <w:r w:rsidRPr="00C8564F">
        <w:rPr>
          <w:rFonts w:ascii="Times New Roman" w:hAnsi="Times New Roman" w:cs="Times New Roman"/>
          <w:i/>
          <w:iCs/>
          <w:sz w:val="20"/>
          <w:szCs w:val="20"/>
        </w:rPr>
        <w:t>K</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CE1</w:t>
      </w:r>
      <w:r w:rsidRPr="00C8564F">
        <w:rPr>
          <w:rFonts w:ascii="Times New Roman" w:hAnsi="Times New Roman" w:cs="Times New Roman"/>
          <w:i/>
          <w:iCs/>
          <w:sz w:val="12"/>
          <w:szCs w:val="12"/>
        </w:rPr>
        <w:t>p</w:t>
      </w:r>
    </w:p>
    <w:p w:rsidR="0086221F" w:rsidRPr="00C8564F" w:rsidRDefault="0086221F" w:rsidP="008F3DC4">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C8564F">
        <w:rPr>
          <w:rFonts w:ascii="Times New Roman" w:hAnsi="Times New Roman" w:cs="Times New Roman"/>
          <w:sz w:val="20"/>
          <w:szCs w:val="20"/>
        </w:rPr>
        <w:t>and reset counter for time since catastrophe.</w:t>
      </w:r>
    </w:p>
    <w:p w:rsidR="0086221F" w:rsidRPr="00C8564F" w:rsidRDefault="0086221F" w:rsidP="008F3DC4">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the simulation is stochastic, and there is a catastrophe 2 (regional or local), and</w:t>
      </w:r>
      <w:r w:rsidR="008F3DC4" w:rsidRPr="00C8564F">
        <w:rPr>
          <w:rFonts w:ascii="Times New Roman" w:hAnsi="Times New Roman" w:cs="Times New Roman"/>
          <w:sz w:val="20"/>
          <w:szCs w:val="20"/>
        </w:rPr>
        <w:t xml:space="preserve"> </w:t>
      </w:r>
      <w:r w:rsidRPr="00C8564F">
        <w:rPr>
          <w:rFonts w:ascii="Times New Roman" w:hAnsi="Times New Roman" w:cs="Times New Roman"/>
          <w:sz w:val="20"/>
          <w:szCs w:val="20"/>
        </w:rPr>
        <w:t xml:space="preserve">catastrophe 2 affects carrying capacities, and </w:t>
      </w:r>
      <w:r w:rsidRPr="00C8564F">
        <w:rPr>
          <w:rFonts w:ascii="Times New Roman" w:hAnsi="Times New Roman" w:cs="Times New Roman"/>
          <w:i/>
          <w:iCs/>
          <w:sz w:val="20"/>
          <w:szCs w:val="20"/>
        </w:rPr>
        <w:t>CE2</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&lt; 1, reduce the carrying capacity:</w:t>
      </w:r>
    </w:p>
    <w:p w:rsidR="008F3DC4" w:rsidRPr="00C8564F" w:rsidRDefault="0086221F" w:rsidP="008F3DC4">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C8564F">
        <w:rPr>
          <w:rFonts w:ascii="Times New Roman" w:hAnsi="Times New Roman" w:cs="Times New Roman"/>
          <w:i/>
          <w:iCs/>
          <w:sz w:val="20"/>
          <w:szCs w:val="20"/>
        </w:rPr>
        <w:t>K</w:t>
      </w:r>
      <w:r w:rsidRPr="00C8564F">
        <w:rPr>
          <w:rFonts w:ascii="Times New Roman" w:hAnsi="Times New Roman" w:cs="Times New Roman"/>
          <w:i/>
          <w:iCs/>
          <w:sz w:val="12"/>
          <w:szCs w:val="12"/>
        </w:rPr>
        <w:t>p</w:t>
      </w:r>
      <w:r w:rsidRPr="00C8564F">
        <w:rPr>
          <w:rFonts w:ascii="Times New Roman" w:hAnsi="Times New Roman" w:cs="Times New Roman"/>
          <w:sz w:val="20"/>
          <w:szCs w:val="20"/>
        </w:rPr>
        <w:t xml:space="preserve">’ = </w:t>
      </w:r>
      <w:r w:rsidRPr="00C8564F">
        <w:rPr>
          <w:rFonts w:ascii="Times New Roman" w:hAnsi="Times New Roman" w:cs="Times New Roman"/>
          <w:i/>
          <w:iCs/>
          <w:sz w:val="20"/>
          <w:szCs w:val="20"/>
        </w:rPr>
        <w:t>K</w:t>
      </w:r>
      <w:r w:rsidRPr="00C8564F">
        <w:rPr>
          <w:rFonts w:ascii="Times New Roman" w:hAnsi="Times New Roman" w:cs="Times New Roman"/>
          <w:i/>
          <w:iCs/>
          <w:sz w:val="12"/>
          <w:szCs w:val="12"/>
        </w:rPr>
        <w:t xml:space="preserve">p </w:t>
      </w:r>
      <w:r w:rsidRPr="00C8564F">
        <w:rPr>
          <w:rFonts w:ascii="Times New Roman" w:hAnsi="Times New Roman" w:cs="Times New Roman"/>
          <w:sz w:val="20"/>
          <w:szCs w:val="20"/>
        </w:rPr>
        <w:t xml:space="preserve">· </w:t>
      </w:r>
      <w:r w:rsidRPr="00C8564F">
        <w:rPr>
          <w:rFonts w:ascii="Times New Roman" w:hAnsi="Times New Roman" w:cs="Times New Roman"/>
          <w:i/>
          <w:iCs/>
          <w:sz w:val="20"/>
          <w:szCs w:val="20"/>
        </w:rPr>
        <w:t>CE2</w:t>
      </w:r>
      <w:r w:rsidRPr="00C8564F">
        <w:rPr>
          <w:rFonts w:ascii="Times New Roman" w:hAnsi="Times New Roman" w:cs="Times New Roman"/>
          <w:i/>
          <w:iCs/>
          <w:sz w:val="12"/>
          <w:szCs w:val="12"/>
        </w:rPr>
        <w:t>p</w:t>
      </w:r>
    </w:p>
    <w:p w:rsidR="0086221F" w:rsidRPr="00C8564F" w:rsidRDefault="0086221F" w:rsidP="008F3DC4">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C8564F">
        <w:rPr>
          <w:rFonts w:ascii="Times New Roman" w:hAnsi="Times New Roman" w:cs="Times New Roman"/>
          <w:sz w:val="20"/>
          <w:szCs w:val="20"/>
        </w:rPr>
        <w:t>and reset counter for time since catastrophe.</w:t>
      </w:r>
    </w:p>
    <w:p w:rsidR="0086221F" w:rsidRPr="00C8564F" w:rsidRDefault="0086221F" w:rsidP="00BE5A1A">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C8564F">
        <w:rPr>
          <w:rFonts w:ascii="Times New Roman" w:hAnsi="Times New Roman" w:cs="Times New Roman"/>
          <w:sz w:val="20"/>
          <w:szCs w:val="20"/>
        </w:rPr>
        <w:t>If "Temporal trend in K" is a file, then:</w:t>
      </w:r>
    </w:p>
    <w:p w:rsidR="0086221F" w:rsidRPr="007176ED" w:rsidRDefault="0086221F" w:rsidP="00BE5A1A">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7176ED">
        <w:rPr>
          <w:rFonts w:ascii="Times New Roman" w:hAnsi="Times New Roman" w:cs="Times New Roman"/>
          <w:sz w:val="20"/>
          <w:szCs w:val="20"/>
        </w:rPr>
        <w:lastRenderedPageBreak/>
        <w:t>If the simulation is stochastic, and there is a catastrophe 1 (regional or local), and</w:t>
      </w:r>
      <w:r w:rsidR="00BE5A1A" w:rsidRPr="007176ED">
        <w:rPr>
          <w:rFonts w:ascii="Times New Roman" w:hAnsi="Times New Roman" w:cs="Times New Roman"/>
          <w:sz w:val="20"/>
          <w:szCs w:val="20"/>
        </w:rPr>
        <w:t xml:space="preserve"> </w:t>
      </w:r>
      <w:r w:rsidRPr="007176ED">
        <w:rPr>
          <w:rFonts w:ascii="Times New Roman" w:hAnsi="Times New Roman" w:cs="Times New Roman"/>
          <w:sz w:val="20"/>
          <w:szCs w:val="20"/>
        </w:rPr>
        <w:t xml:space="preserve">catastrophe 1 affects carrying capacities, and </w:t>
      </w:r>
      <w:r w:rsidRPr="007176ED">
        <w:rPr>
          <w:rFonts w:ascii="Times New Roman" w:hAnsi="Times New Roman" w:cs="Times New Roman"/>
          <w:i/>
          <w:iCs/>
          <w:sz w:val="20"/>
          <w:szCs w:val="20"/>
        </w:rPr>
        <w:t>CE1</w:t>
      </w:r>
      <w:r w:rsidRPr="007176ED">
        <w:rPr>
          <w:rFonts w:ascii="Times New Roman" w:hAnsi="Times New Roman" w:cs="Times New Roman"/>
          <w:i/>
          <w:iCs/>
          <w:sz w:val="12"/>
          <w:szCs w:val="12"/>
        </w:rPr>
        <w:t xml:space="preserve">p </w:t>
      </w:r>
      <w:r w:rsidRPr="007176ED">
        <w:rPr>
          <w:rFonts w:ascii="Times New Roman" w:hAnsi="Times New Roman" w:cs="Times New Roman"/>
          <w:sz w:val="20"/>
          <w:szCs w:val="20"/>
        </w:rPr>
        <w:t>&lt; 1, then reset counter for time</w:t>
      </w:r>
      <w:r w:rsidR="00BE5A1A" w:rsidRPr="007176ED">
        <w:rPr>
          <w:rFonts w:ascii="Times New Roman" w:hAnsi="Times New Roman" w:cs="Times New Roman"/>
          <w:sz w:val="20"/>
          <w:szCs w:val="20"/>
        </w:rPr>
        <w:t xml:space="preserve"> </w:t>
      </w:r>
      <w:r w:rsidRPr="007176ED">
        <w:rPr>
          <w:rFonts w:ascii="Times New Roman" w:hAnsi="Times New Roman" w:cs="Times New Roman"/>
          <w:sz w:val="20"/>
          <w:szCs w:val="20"/>
        </w:rPr>
        <w:t>since catastrophe.</w:t>
      </w:r>
    </w:p>
    <w:p w:rsidR="00C256BD" w:rsidRDefault="0086221F" w:rsidP="00C256B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7176ED">
        <w:rPr>
          <w:rFonts w:ascii="Times New Roman" w:hAnsi="Times New Roman" w:cs="Times New Roman"/>
          <w:sz w:val="20"/>
          <w:szCs w:val="20"/>
        </w:rPr>
        <w:t>If the simulation is stochastic, and there is a catastrophe 2 (regional or local), and</w:t>
      </w:r>
      <w:r w:rsidR="00BE5A1A" w:rsidRPr="007176ED">
        <w:rPr>
          <w:rFonts w:ascii="Times New Roman" w:hAnsi="Times New Roman" w:cs="Times New Roman"/>
          <w:sz w:val="20"/>
          <w:szCs w:val="20"/>
        </w:rPr>
        <w:t xml:space="preserve"> </w:t>
      </w:r>
      <w:r w:rsidRPr="007176ED">
        <w:rPr>
          <w:rFonts w:ascii="Times New Roman" w:hAnsi="Times New Roman" w:cs="Times New Roman"/>
          <w:sz w:val="20"/>
          <w:szCs w:val="20"/>
        </w:rPr>
        <w:t xml:space="preserve">catastrophe 2 affects carrying capacities, and </w:t>
      </w:r>
      <w:r w:rsidRPr="007176ED">
        <w:rPr>
          <w:rFonts w:ascii="Times New Roman" w:hAnsi="Times New Roman" w:cs="Times New Roman"/>
          <w:i/>
          <w:iCs/>
          <w:sz w:val="20"/>
          <w:szCs w:val="20"/>
        </w:rPr>
        <w:t>CE2</w:t>
      </w:r>
      <w:r w:rsidRPr="007176ED">
        <w:rPr>
          <w:rFonts w:ascii="Times New Roman" w:hAnsi="Times New Roman" w:cs="Times New Roman"/>
          <w:i/>
          <w:iCs/>
          <w:sz w:val="12"/>
          <w:szCs w:val="12"/>
        </w:rPr>
        <w:t xml:space="preserve">p </w:t>
      </w:r>
      <w:r w:rsidRPr="007176ED">
        <w:rPr>
          <w:rFonts w:ascii="Times New Roman" w:hAnsi="Times New Roman" w:cs="Times New Roman"/>
          <w:sz w:val="20"/>
          <w:szCs w:val="20"/>
        </w:rPr>
        <w:t>&lt; 1, then reset counter for time</w:t>
      </w:r>
      <w:r w:rsidR="00BE5A1A" w:rsidRPr="007176ED">
        <w:rPr>
          <w:rFonts w:ascii="Times New Roman" w:hAnsi="Times New Roman" w:cs="Times New Roman"/>
          <w:sz w:val="20"/>
          <w:szCs w:val="20"/>
        </w:rPr>
        <w:t xml:space="preserve"> </w:t>
      </w:r>
      <w:r w:rsidRPr="007176ED">
        <w:rPr>
          <w:rFonts w:ascii="Times New Roman" w:hAnsi="Times New Roman" w:cs="Times New Roman"/>
          <w:sz w:val="20"/>
          <w:szCs w:val="20"/>
        </w:rPr>
        <w:t>since catastrophe.</w:t>
      </w:r>
    </w:p>
    <w:p w:rsidR="00F203F6"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and if required (i.e., this variable is listed in VarList), r</w:t>
      </w:r>
      <w:r w:rsidRPr="00C8564F">
        <w:rPr>
          <w:rFonts w:ascii="Times New Roman" w:hAnsi="Times New Roman" w:cs="Times New Roman"/>
          <w:sz w:val="20"/>
          <w:szCs w:val="20"/>
          <w:highlight w:val="cyan"/>
        </w:rPr>
        <w:t>ecord catastrophe status for catastrophes 1 and 2</w:t>
      </w:r>
      <w:r>
        <w:rPr>
          <w:rFonts w:ascii="Times New Roman" w:hAnsi="Times New Roman" w:cs="Times New Roman"/>
          <w:sz w:val="20"/>
          <w:szCs w:val="20"/>
          <w:highlight w:val="cyan"/>
        </w:rPr>
        <w:t xml:space="preserve"> for use by Metapop Manager (popCatStatus).</w:t>
      </w:r>
    </w:p>
    <w:p w:rsidR="00F203F6"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sidRPr="00C256BD">
        <w:rPr>
          <w:rFonts w:ascii="Times New Roman" w:hAnsi="Times New Roman" w:cs="Times New Roman"/>
          <w:sz w:val="20"/>
          <w:szCs w:val="20"/>
          <w:highlight w:val="cyan"/>
        </w:rPr>
        <w:t xml:space="preserve">If in metamodel mode, and if required (i.e., this variable is listed in VarList), record </w:t>
      </w:r>
      <w:r>
        <w:rPr>
          <w:rFonts w:ascii="Times New Roman" w:hAnsi="Times New Roman" w:cs="Times New Roman"/>
          <w:sz w:val="20"/>
          <w:szCs w:val="20"/>
          <w:highlight w:val="cyan"/>
        </w:rPr>
        <w:t>time since last</w:t>
      </w:r>
      <w:r w:rsidRPr="00C256BD">
        <w:rPr>
          <w:rFonts w:ascii="Times New Roman" w:hAnsi="Times New Roman" w:cs="Times New Roman"/>
          <w:sz w:val="20"/>
          <w:szCs w:val="20"/>
          <w:highlight w:val="cyan"/>
        </w:rPr>
        <w:t xml:space="preserve"> catastrophes 1 and 2</w:t>
      </w:r>
      <w:r>
        <w:rPr>
          <w:rFonts w:ascii="Times New Roman" w:hAnsi="Times New Roman" w:cs="Times New Roman"/>
          <w:sz w:val="20"/>
          <w:szCs w:val="20"/>
          <w:highlight w:val="cyan"/>
        </w:rPr>
        <w:t xml:space="preserve"> for use by Metapop Manager (popTimeSince)</w:t>
      </w:r>
    </w:p>
    <w:p w:rsidR="000345FE" w:rsidRDefault="000345FE" w:rsidP="000345FE">
      <w:pPr>
        <w:pStyle w:val="ListParagraph"/>
        <w:autoSpaceDE w:val="0"/>
        <w:autoSpaceDN w:val="0"/>
        <w:adjustRightInd w:val="0"/>
        <w:spacing w:after="0" w:line="240" w:lineRule="auto"/>
        <w:ind w:left="3240"/>
        <w:rPr>
          <w:rFonts w:ascii="Times New Roman" w:hAnsi="Times New Roman" w:cs="Times New Roman"/>
          <w:sz w:val="20"/>
          <w:szCs w:val="20"/>
          <w:highlight w:val="cyan"/>
        </w:rPr>
      </w:pPr>
    </w:p>
    <w:p w:rsidR="000345FE" w:rsidRDefault="000345FE" w:rsidP="000345FE">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and if a carrying capacity modifier is in effect:</w:t>
      </w:r>
    </w:p>
    <w:p w:rsidR="000345FE" w:rsidRDefault="000345FE" w:rsidP="000345FE">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Store K information for export (in MPStateVars):</w:t>
      </w:r>
    </w:p>
    <w:p w:rsidR="000345FE" w:rsidRPr="000345FE" w:rsidRDefault="000345FE" w:rsidP="000345FE">
      <w:pPr>
        <w:pStyle w:val="ListParagraph"/>
        <w:autoSpaceDE w:val="0"/>
        <w:autoSpaceDN w:val="0"/>
        <w:adjustRightInd w:val="0"/>
        <w:spacing w:after="0" w:line="240" w:lineRule="auto"/>
        <w:ind w:left="3240" w:firstLine="360"/>
        <w:rPr>
          <w:rFonts w:ascii="Times New Roman" w:hAnsi="Times New Roman" w:cs="Times New Roman"/>
          <w:sz w:val="20"/>
          <w:szCs w:val="20"/>
          <w:highlight w:val="cyan"/>
        </w:rPr>
      </w:pPr>
      <w:r w:rsidRPr="00385FC7">
        <w:rPr>
          <w:rFonts w:ascii="Times New Roman" w:hAnsi="Times New Roman" w:cs="Times New Roman"/>
          <w:i/>
          <w:sz w:val="20"/>
          <w:szCs w:val="20"/>
          <w:highlight w:val="cyan"/>
        </w:rPr>
        <w:t>popK</w:t>
      </w:r>
      <w:r>
        <w:rPr>
          <w:rFonts w:ascii="Times New Roman" w:hAnsi="Times New Roman" w:cs="Times New Roman"/>
          <w:sz w:val="20"/>
          <w:szCs w:val="20"/>
          <w:highlight w:val="cyan"/>
        </w:rPr>
        <w:t xml:space="preserve"> = </w:t>
      </w:r>
      <w:r w:rsidRPr="00673F27">
        <w:rPr>
          <w:rFonts w:ascii="Times New Roman" w:hAnsi="Times New Roman" w:cs="Times New Roman"/>
          <w:i/>
          <w:sz w:val="20"/>
          <w:szCs w:val="20"/>
          <w:highlight w:val="cyan"/>
        </w:rPr>
        <w:t>K</w:t>
      </w:r>
      <w:r w:rsidRPr="00673F27">
        <w:rPr>
          <w:rFonts w:ascii="Times New Roman" w:hAnsi="Times New Roman" w:cs="Times New Roman"/>
          <w:i/>
          <w:sz w:val="20"/>
          <w:szCs w:val="20"/>
          <w:highlight w:val="cyan"/>
          <w:vertAlign w:val="subscript"/>
        </w:rPr>
        <w:t>p</w:t>
      </w:r>
    </w:p>
    <w:p w:rsidR="00E82B01" w:rsidRPr="00745FB1" w:rsidRDefault="00C256BD" w:rsidP="000345FE">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yellow"/>
        </w:rPr>
      </w:pPr>
      <w:r w:rsidRPr="00745FB1">
        <w:rPr>
          <w:rFonts w:ascii="Times New Roman" w:hAnsi="Times New Roman" w:cs="Times New Roman"/>
          <w:sz w:val="20"/>
          <w:szCs w:val="20"/>
          <w:highlight w:val="yellow"/>
        </w:rPr>
        <w:t xml:space="preserve">apply </w:t>
      </w:r>
      <w:r w:rsidR="00420E6A" w:rsidRPr="00745FB1">
        <w:rPr>
          <w:rFonts w:ascii="Times New Roman" w:hAnsi="Times New Roman" w:cs="Times New Roman"/>
          <w:sz w:val="20"/>
          <w:szCs w:val="20"/>
          <w:highlight w:val="yellow"/>
        </w:rPr>
        <w:t>Metapop</w:t>
      </w:r>
      <w:r w:rsidR="007176ED" w:rsidRPr="00745FB1">
        <w:rPr>
          <w:rFonts w:ascii="Times New Roman" w:hAnsi="Times New Roman" w:cs="Times New Roman"/>
          <w:sz w:val="20"/>
          <w:szCs w:val="20"/>
          <w:highlight w:val="yellow"/>
        </w:rPr>
        <w:t xml:space="preserve"> modifier – carrying capacities</w:t>
      </w:r>
      <w:r w:rsidR="000345FE" w:rsidRPr="00745FB1">
        <w:rPr>
          <w:rFonts w:ascii="Times New Roman" w:hAnsi="Times New Roman" w:cs="Times New Roman"/>
          <w:sz w:val="20"/>
          <w:szCs w:val="20"/>
          <w:highlight w:val="yellow"/>
        </w:rPr>
        <w:t>: replace</w:t>
      </w:r>
      <w:r w:rsidR="00E82B01" w:rsidRPr="00745FB1">
        <w:rPr>
          <w:rFonts w:ascii="Times New Roman" w:hAnsi="Times New Roman" w:cs="Times New Roman"/>
          <w:sz w:val="20"/>
          <w:szCs w:val="20"/>
          <w:highlight w:val="yellow"/>
        </w:rPr>
        <w:t xml:space="preserve"> the carrying capacity</w:t>
      </w:r>
      <w:r w:rsidR="000345FE" w:rsidRPr="00745FB1">
        <w:rPr>
          <w:rFonts w:ascii="Times New Roman" w:hAnsi="Times New Roman" w:cs="Times New Roman"/>
          <w:sz w:val="20"/>
          <w:szCs w:val="20"/>
          <w:highlight w:val="yellow"/>
        </w:rPr>
        <w:t xml:space="preserve"> based on information in Metapop modifier</w:t>
      </w:r>
      <w:r w:rsidR="00E82B01" w:rsidRPr="00745FB1">
        <w:rPr>
          <w:rFonts w:ascii="Times New Roman" w:hAnsi="Times New Roman" w:cs="Times New Roman"/>
          <w:sz w:val="20"/>
          <w:szCs w:val="20"/>
          <w:highlight w:val="yellow"/>
        </w:rPr>
        <w:t>:</w:t>
      </w:r>
    </w:p>
    <w:p w:rsidR="007176ED" w:rsidRPr="00745FB1" w:rsidRDefault="00E82B01" w:rsidP="00B91E1F">
      <w:pPr>
        <w:autoSpaceDE w:val="0"/>
        <w:autoSpaceDN w:val="0"/>
        <w:adjustRightInd w:val="0"/>
        <w:spacing w:after="0" w:line="240" w:lineRule="auto"/>
        <w:ind w:left="2880" w:firstLine="720"/>
        <w:rPr>
          <w:rFonts w:ascii="Times New Roman" w:hAnsi="Times New Roman" w:cs="Times New Roman"/>
          <w:i/>
          <w:iCs/>
          <w:sz w:val="12"/>
          <w:szCs w:val="12"/>
          <w:highlight w:val="yellow"/>
        </w:rPr>
      </w:pPr>
      <w:r w:rsidRPr="00745FB1">
        <w:rPr>
          <w:rFonts w:ascii="Times New Roman" w:hAnsi="Times New Roman" w:cs="Times New Roman"/>
          <w:i/>
          <w:iCs/>
          <w:sz w:val="20"/>
          <w:szCs w:val="20"/>
          <w:highlight w:val="yellow"/>
        </w:rPr>
        <w:t>K</w:t>
      </w:r>
      <w:r w:rsidRPr="00745FB1">
        <w:rPr>
          <w:rFonts w:ascii="Times New Roman" w:hAnsi="Times New Roman" w:cs="Times New Roman"/>
          <w:i/>
          <w:iCs/>
          <w:sz w:val="12"/>
          <w:szCs w:val="12"/>
          <w:highlight w:val="yellow"/>
        </w:rPr>
        <w:t>p</w:t>
      </w:r>
      <w:r w:rsidRPr="00745FB1">
        <w:rPr>
          <w:rFonts w:ascii="Times New Roman" w:hAnsi="Times New Roman" w:cs="Times New Roman"/>
          <w:sz w:val="20"/>
          <w:szCs w:val="20"/>
          <w:highlight w:val="yellow"/>
        </w:rPr>
        <w:t xml:space="preserve">’ = </w:t>
      </w:r>
      <w:r w:rsidRPr="00745FB1">
        <w:rPr>
          <w:rFonts w:ascii="Times New Roman" w:hAnsi="Times New Roman" w:cs="Times New Roman"/>
          <w:i/>
          <w:iCs/>
          <w:sz w:val="20"/>
          <w:szCs w:val="20"/>
          <w:highlight w:val="yellow"/>
        </w:rPr>
        <w:t>mmK</w:t>
      </w:r>
      <w:r w:rsidRPr="00745FB1">
        <w:rPr>
          <w:rFonts w:ascii="Times New Roman" w:hAnsi="Times New Roman" w:cs="Times New Roman"/>
          <w:i/>
          <w:iCs/>
          <w:sz w:val="12"/>
          <w:szCs w:val="12"/>
          <w:highlight w:val="yellow"/>
        </w:rPr>
        <w:t>p</w:t>
      </w:r>
    </w:p>
    <w:p w:rsidR="00E82B01" w:rsidRPr="00745FB1" w:rsidRDefault="00673F27" w:rsidP="00B91E1F">
      <w:pPr>
        <w:pStyle w:val="ListParagraph"/>
        <w:numPr>
          <w:ilvl w:val="4"/>
          <w:numId w:val="3"/>
        </w:numPr>
        <w:autoSpaceDE w:val="0"/>
        <w:autoSpaceDN w:val="0"/>
        <w:adjustRightInd w:val="0"/>
        <w:spacing w:after="0" w:line="240" w:lineRule="auto"/>
        <w:rPr>
          <w:rFonts w:ascii="Times New Roman" w:hAnsi="Times New Roman" w:cs="Times New Roman"/>
          <w:sz w:val="20"/>
          <w:szCs w:val="20"/>
          <w:highlight w:val="yellow"/>
        </w:rPr>
      </w:pPr>
      <w:r w:rsidRPr="00745FB1">
        <w:rPr>
          <w:rFonts w:ascii="Times New Roman" w:hAnsi="Times New Roman" w:cs="Times New Roman"/>
          <w:sz w:val="20"/>
          <w:szCs w:val="20"/>
          <w:highlight w:val="yellow"/>
        </w:rPr>
        <w:t>Note: ignore any temporal trend in K. Issue a warning if "Temporal trend in K" is not equal to zero or if a .KCH file is in effect.</w:t>
      </w:r>
    </w:p>
    <w:p w:rsidR="00673F27" w:rsidRDefault="00673F27" w:rsidP="00673F27">
      <w:pPr>
        <w:pStyle w:val="ListParagraph"/>
        <w:autoSpaceDE w:val="0"/>
        <w:autoSpaceDN w:val="0"/>
        <w:adjustRightInd w:val="0"/>
        <w:spacing w:after="0" w:line="240" w:lineRule="auto"/>
        <w:ind w:left="2160"/>
        <w:rPr>
          <w:rFonts w:ascii="Times New Roman" w:hAnsi="Times New Roman" w:cs="Times New Roman"/>
          <w:sz w:val="20"/>
          <w:szCs w:val="20"/>
          <w:highlight w:val="cyan"/>
        </w:rPr>
      </w:pPr>
    </w:p>
    <w:p w:rsidR="00C40A9F" w:rsidRDefault="00673F27" w:rsidP="00673F27">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 xml:space="preserve">If in metamodel mode, and if required </w:t>
      </w:r>
      <w:r w:rsidRPr="00C256BD">
        <w:rPr>
          <w:rFonts w:ascii="Times New Roman" w:hAnsi="Times New Roman" w:cs="Times New Roman"/>
          <w:sz w:val="20"/>
          <w:szCs w:val="20"/>
          <w:highlight w:val="cyan"/>
        </w:rPr>
        <w:t>(i.e., this variable is listed in VarList)</w:t>
      </w:r>
      <w:r>
        <w:rPr>
          <w:rFonts w:ascii="Times New Roman" w:hAnsi="Times New Roman" w:cs="Times New Roman"/>
          <w:sz w:val="20"/>
          <w:szCs w:val="20"/>
          <w:highlight w:val="cyan"/>
        </w:rPr>
        <w:t>, r</w:t>
      </w:r>
      <w:r w:rsidRPr="00C8564F">
        <w:rPr>
          <w:rFonts w:ascii="Times New Roman" w:hAnsi="Times New Roman" w:cs="Times New Roman"/>
          <w:sz w:val="20"/>
          <w:szCs w:val="20"/>
          <w:highlight w:val="cyan"/>
        </w:rPr>
        <w:t xml:space="preserve">ecord </w:t>
      </w:r>
      <w:r>
        <w:rPr>
          <w:rFonts w:ascii="Times New Roman" w:hAnsi="Times New Roman" w:cs="Times New Roman"/>
          <w:sz w:val="20"/>
          <w:szCs w:val="20"/>
          <w:highlight w:val="cyan"/>
        </w:rPr>
        <w:t>mean population-specific K</w:t>
      </w:r>
      <w:r w:rsidR="00385FC7">
        <w:rPr>
          <w:rFonts w:ascii="Times New Roman" w:hAnsi="Times New Roman" w:cs="Times New Roman"/>
          <w:sz w:val="20"/>
          <w:szCs w:val="20"/>
          <w:highlight w:val="cyan"/>
        </w:rPr>
        <w:t xml:space="preserve"> (popK)</w:t>
      </w:r>
      <w:r>
        <w:rPr>
          <w:rFonts w:ascii="Times New Roman" w:hAnsi="Times New Roman" w:cs="Times New Roman"/>
          <w:sz w:val="20"/>
          <w:szCs w:val="20"/>
          <w:highlight w:val="cyan"/>
        </w:rPr>
        <w:t xml:space="preserve"> for use by Metapop </w:t>
      </w:r>
      <w:r w:rsidR="00C40A9F">
        <w:rPr>
          <w:rFonts w:ascii="Times New Roman" w:hAnsi="Times New Roman" w:cs="Times New Roman"/>
          <w:sz w:val="20"/>
          <w:szCs w:val="20"/>
          <w:highlight w:val="cyan"/>
        </w:rPr>
        <w:t>Manager:</w:t>
      </w:r>
    </w:p>
    <w:p w:rsidR="00B22A28" w:rsidRPr="000345FE" w:rsidRDefault="00C40A9F" w:rsidP="000345FE">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 xml:space="preserve">If </w:t>
      </w:r>
      <w:r w:rsidR="000345FE">
        <w:rPr>
          <w:rFonts w:ascii="Times New Roman" w:hAnsi="Times New Roman" w:cs="Times New Roman"/>
          <w:sz w:val="20"/>
          <w:szCs w:val="20"/>
          <w:highlight w:val="cyan"/>
        </w:rPr>
        <w:t>carrying capacity modifier is NOT in effect</w:t>
      </w:r>
      <w:r>
        <w:rPr>
          <w:rFonts w:ascii="Times New Roman" w:hAnsi="Times New Roman" w:cs="Times New Roman"/>
          <w:sz w:val="20"/>
          <w:szCs w:val="20"/>
          <w:highlight w:val="cyan"/>
        </w:rPr>
        <w:t>:</w:t>
      </w:r>
    </w:p>
    <w:p w:rsidR="00C40A9F" w:rsidRPr="00C40A9F" w:rsidRDefault="00C40A9F" w:rsidP="00B22A28">
      <w:pPr>
        <w:pStyle w:val="ListParagraph"/>
        <w:numPr>
          <w:ilvl w:val="4"/>
          <w:numId w:val="3"/>
        </w:numPr>
        <w:autoSpaceDE w:val="0"/>
        <w:autoSpaceDN w:val="0"/>
        <w:adjustRightInd w:val="0"/>
        <w:spacing w:after="0" w:line="240" w:lineRule="auto"/>
        <w:rPr>
          <w:rFonts w:ascii="Times New Roman" w:hAnsi="Times New Roman" w:cs="Times New Roman"/>
          <w:sz w:val="20"/>
          <w:szCs w:val="20"/>
          <w:highlight w:val="cyan"/>
        </w:rPr>
      </w:pPr>
      <w:r w:rsidRPr="00C40A9F">
        <w:rPr>
          <w:rFonts w:ascii="Times New Roman" w:hAnsi="Times New Roman" w:cs="Times New Roman"/>
          <w:sz w:val="20"/>
          <w:szCs w:val="20"/>
          <w:highlight w:val="cyan"/>
        </w:rPr>
        <w:t xml:space="preserve">If "Temporal trend in K" is a number, then: </w:t>
      </w:r>
    </w:p>
    <w:p w:rsidR="00C40A9F" w:rsidRPr="00C40A9F" w:rsidRDefault="00385FC7" w:rsidP="00B22A28">
      <w:pPr>
        <w:pStyle w:val="ListParagraph"/>
        <w:autoSpaceDE w:val="0"/>
        <w:autoSpaceDN w:val="0"/>
        <w:adjustRightInd w:val="0"/>
        <w:spacing w:after="0" w:line="240" w:lineRule="auto"/>
        <w:ind w:left="3600"/>
        <w:rPr>
          <w:rFonts w:ascii="Times New Roman" w:hAnsi="Times New Roman" w:cs="Times New Roman"/>
          <w:sz w:val="20"/>
          <w:szCs w:val="20"/>
          <w:highlight w:val="cyan"/>
        </w:rPr>
      </w:pPr>
      <w:r>
        <w:rPr>
          <w:rFonts w:ascii="Times New Roman" w:hAnsi="Times New Roman" w:cs="Times New Roman"/>
          <w:i/>
          <w:iCs/>
          <w:sz w:val="20"/>
          <w:szCs w:val="20"/>
          <w:highlight w:val="cyan"/>
        </w:rPr>
        <w:t xml:space="preserve">popK = </w:t>
      </w:r>
      <w:r w:rsidR="00C40A9F" w:rsidRPr="00C40A9F">
        <w:rPr>
          <w:rFonts w:ascii="Times New Roman" w:hAnsi="Times New Roman" w:cs="Times New Roman"/>
          <w:i/>
          <w:iCs/>
          <w:sz w:val="20"/>
          <w:szCs w:val="20"/>
          <w:highlight w:val="cyan"/>
        </w:rPr>
        <w:t>K</w:t>
      </w:r>
      <w:r w:rsidR="00C40A9F" w:rsidRPr="00C40A9F">
        <w:rPr>
          <w:rFonts w:ascii="Times New Roman" w:hAnsi="Times New Roman" w:cs="Times New Roman"/>
          <w:i/>
          <w:iCs/>
          <w:sz w:val="12"/>
          <w:szCs w:val="12"/>
          <w:highlight w:val="cyan"/>
        </w:rPr>
        <w:t xml:space="preserve">p </w:t>
      </w:r>
      <w:r w:rsidR="00C40A9F" w:rsidRPr="00C40A9F">
        <w:rPr>
          <w:rFonts w:ascii="Times New Roman" w:hAnsi="Times New Roman" w:cs="Times New Roman"/>
          <w:sz w:val="20"/>
          <w:szCs w:val="20"/>
          <w:highlight w:val="cyan"/>
        </w:rPr>
        <w:t>+ (</w:t>
      </w:r>
      <w:r w:rsidR="00C40A9F" w:rsidRPr="00C40A9F">
        <w:rPr>
          <w:rFonts w:ascii="Times New Roman" w:hAnsi="Times New Roman" w:cs="Times New Roman"/>
          <w:i/>
          <w:iCs/>
          <w:sz w:val="20"/>
          <w:szCs w:val="20"/>
          <w:highlight w:val="cyan"/>
        </w:rPr>
        <w:t>TT</w:t>
      </w:r>
      <w:r w:rsidR="00C40A9F" w:rsidRPr="00C40A9F">
        <w:rPr>
          <w:rFonts w:ascii="Times New Roman" w:hAnsi="Times New Roman" w:cs="Times New Roman"/>
          <w:i/>
          <w:iCs/>
          <w:sz w:val="12"/>
          <w:szCs w:val="12"/>
          <w:highlight w:val="cyan"/>
        </w:rPr>
        <w:t xml:space="preserve">p </w:t>
      </w:r>
      <w:r w:rsidR="00C40A9F" w:rsidRPr="00C40A9F">
        <w:rPr>
          <w:rFonts w:ascii="Times New Roman" w:hAnsi="Times New Roman" w:cs="Times New Roman"/>
          <w:sz w:val="20"/>
          <w:szCs w:val="20"/>
          <w:highlight w:val="cyan"/>
        </w:rPr>
        <w:t xml:space="preserve">· </w:t>
      </w:r>
      <w:r w:rsidR="00C40A9F" w:rsidRPr="00C40A9F">
        <w:rPr>
          <w:rFonts w:ascii="Times New Roman" w:hAnsi="Times New Roman" w:cs="Times New Roman"/>
          <w:i/>
          <w:iCs/>
          <w:sz w:val="20"/>
          <w:szCs w:val="20"/>
          <w:highlight w:val="cyan"/>
        </w:rPr>
        <w:t>timestep</w:t>
      </w:r>
      <w:r w:rsidR="00C40A9F" w:rsidRPr="00C40A9F">
        <w:rPr>
          <w:rFonts w:ascii="Times New Roman" w:hAnsi="Times New Roman" w:cs="Times New Roman"/>
          <w:sz w:val="20"/>
          <w:szCs w:val="20"/>
          <w:highlight w:val="cyan"/>
        </w:rPr>
        <w:t xml:space="preserve">) </w:t>
      </w:r>
    </w:p>
    <w:p w:rsidR="00C40A9F" w:rsidRPr="00C40A9F" w:rsidRDefault="00C40A9F" w:rsidP="00B22A28">
      <w:pPr>
        <w:pStyle w:val="ListParagraph"/>
        <w:numPr>
          <w:ilvl w:val="4"/>
          <w:numId w:val="3"/>
        </w:numPr>
        <w:autoSpaceDE w:val="0"/>
        <w:autoSpaceDN w:val="0"/>
        <w:adjustRightInd w:val="0"/>
        <w:spacing w:after="0" w:line="240" w:lineRule="auto"/>
        <w:rPr>
          <w:rFonts w:ascii="Times New Roman" w:hAnsi="Times New Roman" w:cs="Times New Roman"/>
          <w:sz w:val="20"/>
          <w:szCs w:val="20"/>
          <w:highlight w:val="cyan"/>
        </w:rPr>
      </w:pPr>
      <w:r w:rsidRPr="00C40A9F">
        <w:rPr>
          <w:rFonts w:ascii="Times New Roman" w:hAnsi="Times New Roman" w:cs="Times New Roman"/>
          <w:iCs/>
          <w:sz w:val="20"/>
          <w:szCs w:val="20"/>
          <w:highlight w:val="cyan"/>
        </w:rPr>
        <w:t xml:space="preserve">If </w:t>
      </w:r>
      <w:r w:rsidRPr="00C40A9F">
        <w:rPr>
          <w:rFonts w:ascii="Times New Roman" w:hAnsi="Times New Roman" w:cs="Times New Roman"/>
          <w:sz w:val="20"/>
          <w:szCs w:val="20"/>
          <w:highlight w:val="cyan"/>
        </w:rPr>
        <w:t>"Temporal trend in K" is a file, then:</w:t>
      </w:r>
    </w:p>
    <w:p w:rsidR="00C40A9F" w:rsidRPr="00C40A9F" w:rsidRDefault="00385FC7" w:rsidP="00B22A28">
      <w:pPr>
        <w:pStyle w:val="ListParagraph"/>
        <w:autoSpaceDE w:val="0"/>
        <w:autoSpaceDN w:val="0"/>
        <w:adjustRightInd w:val="0"/>
        <w:spacing w:after="0" w:line="240" w:lineRule="auto"/>
        <w:ind w:left="3600"/>
        <w:rPr>
          <w:rFonts w:ascii="Times New Roman" w:hAnsi="Times New Roman" w:cs="Times New Roman"/>
          <w:sz w:val="20"/>
          <w:szCs w:val="20"/>
          <w:highlight w:val="cyan"/>
        </w:rPr>
      </w:pPr>
      <w:r>
        <w:rPr>
          <w:rFonts w:ascii="Times New Roman" w:hAnsi="Times New Roman" w:cs="Times New Roman"/>
          <w:i/>
          <w:iCs/>
          <w:sz w:val="20"/>
          <w:szCs w:val="20"/>
          <w:highlight w:val="cyan"/>
        </w:rPr>
        <w:t xml:space="preserve">popK = </w:t>
      </w:r>
      <w:r w:rsidR="00C40A9F" w:rsidRPr="00C40A9F">
        <w:rPr>
          <w:rFonts w:ascii="Times New Roman" w:hAnsi="Times New Roman" w:cs="Times New Roman"/>
          <w:i/>
          <w:iCs/>
          <w:sz w:val="20"/>
          <w:szCs w:val="20"/>
          <w:highlight w:val="cyan"/>
        </w:rPr>
        <w:t>KT</w:t>
      </w:r>
      <w:r w:rsidR="00C40A9F" w:rsidRPr="00C40A9F">
        <w:rPr>
          <w:rFonts w:ascii="Times New Roman" w:hAnsi="Times New Roman" w:cs="Times New Roman"/>
          <w:sz w:val="20"/>
          <w:szCs w:val="20"/>
          <w:highlight w:val="cyan"/>
        </w:rPr>
        <w:t>[</w:t>
      </w:r>
      <w:r w:rsidR="00C40A9F" w:rsidRPr="00C40A9F">
        <w:rPr>
          <w:rFonts w:ascii="Times New Roman" w:hAnsi="Times New Roman" w:cs="Times New Roman"/>
          <w:i/>
          <w:iCs/>
          <w:sz w:val="20"/>
          <w:szCs w:val="20"/>
          <w:highlight w:val="cyan"/>
        </w:rPr>
        <w:t>p</w:t>
      </w:r>
      <w:r w:rsidR="00C40A9F" w:rsidRPr="00C40A9F">
        <w:rPr>
          <w:rFonts w:ascii="Times New Roman" w:hAnsi="Times New Roman" w:cs="Times New Roman"/>
          <w:sz w:val="20"/>
          <w:szCs w:val="20"/>
          <w:highlight w:val="cyan"/>
        </w:rPr>
        <w:t>,</w:t>
      </w:r>
      <w:r w:rsidR="00C40A9F" w:rsidRPr="00C40A9F">
        <w:rPr>
          <w:rFonts w:ascii="Times New Roman" w:hAnsi="Times New Roman" w:cs="Times New Roman"/>
          <w:i/>
          <w:iCs/>
          <w:sz w:val="20"/>
          <w:szCs w:val="20"/>
          <w:highlight w:val="cyan"/>
        </w:rPr>
        <w:t>timestep</w:t>
      </w:r>
      <w:r w:rsidR="00C40A9F" w:rsidRPr="00C40A9F">
        <w:rPr>
          <w:rFonts w:ascii="Times New Roman" w:hAnsi="Times New Roman" w:cs="Times New Roman"/>
          <w:sz w:val="20"/>
          <w:szCs w:val="20"/>
          <w:highlight w:val="cyan"/>
        </w:rPr>
        <w:t>]</w:t>
      </w:r>
    </w:p>
    <w:p w:rsidR="00E82B01" w:rsidRDefault="00E82B01" w:rsidP="00E82B01">
      <w:pPr>
        <w:pStyle w:val="ListParagraph"/>
        <w:autoSpaceDE w:val="0"/>
        <w:autoSpaceDN w:val="0"/>
        <w:adjustRightInd w:val="0"/>
        <w:spacing w:after="0" w:line="240" w:lineRule="auto"/>
        <w:ind w:left="3240"/>
        <w:rPr>
          <w:rFonts w:ascii="Times New Roman" w:hAnsi="Times New Roman" w:cs="Times New Roman"/>
          <w:sz w:val="20"/>
          <w:szCs w:val="20"/>
        </w:rPr>
      </w:pPr>
    </w:p>
    <w:p w:rsidR="0086221F" w:rsidRPr="00E02BE7" w:rsidRDefault="0086221F" w:rsidP="00E02BE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Calculate current carrying capacity of this population, incorporating its</w:t>
      </w:r>
      <w:r w:rsidR="00E02BE7">
        <w:rPr>
          <w:rFonts w:ascii="Times New Roman" w:hAnsi="Times New Roman" w:cs="Times New Roman"/>
          <w:sz w:val="20"/>
          <w:szCs w:val="20"/>
        </w:rPr>
        <w:t xml:space="preserve"> </w:t>
      </w:r>
      <w:r w:rsidRPr="00E02BE7">
        <w:rPr>
          <w:rFonts w:ascii="Times New Roman" w:hAnsi="Times New Roman" w:cs="Times New Roman"/>
          <w:sz w:val="20"/>
          <w:szCs w:val="20"/>
        </w:rPr>
        <w:t>temporal trend and (if the simulation is stochastic) correlated random variation. If</w:t>
      </w:r>
      <w:r w:rsidR="00E02BE7">
        <w:rPr>
          <w:rFonts w:ascii="Times New Roman" w:hAnsi="Times New Roman" w:cs="Times New Roman"/>
          <w:sz w:val="20"/>
          <w:szCs w:val="20"/>
        </w:rPr>
        <w:t xml:space="preserve"> </w:t>
      </w:r>
      <w:r w:rsidRPr="00E02BE7">
        <w:rPr>
          <w:rFonts w:ascii="Times New Roman" w:hAnsi="Times New Roman" w:cs="Times New Roman"/>
          <w:sz w:val="20"/>
          <w:szCs w:val="20"/>
        </w:rPr>
        <w:t>temporal trend in K is linear or zero, then</w:t>
      </w:r>
    </w:p>
    <w:p w:rsidR="0086221F" w:rsidRPr="00B55EA7" w:rsidRDefault="0086221F" w:rsidP="00E02BE7">
      <w:pPr>
        <w:pStyle w:val="ListParagraph"/>
        <w:autoSpaceDE w:val="0"/>
        <w:autoSpaceDN w:val="0"/>
        <w:adjustRightInd w:val="0"/>
        <w:spacing w:after="0" w:line="240" w:lineRule="auto"/>
        <w:ind w:left="2160"/>
        <w:rPr>
          <w:rFonts w:ascii="Times New Roman" w:hAnsi="Times New Roman" w:cs="Times New Roman"/>
          <w:sz w:val="20"/>
          <w:szCs w:val="20"/>
        </w:rPr>
      </w:pPr>
      <w:r w:rsidRPr="00B55EA7">
        <w:rPr>
          <w:rFonts w:ascii="Times New Roman" w:hAnsi="Times New Roman" w:cs="Times New Roman"/>
          <w:i/>
          <w:iCs/>
          <w:sz w:val="20"/>
          <w:szCs w:val="20"/>
        </w:rPr>
        <w:t>K</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K</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w:t>
      </w:r>
      <w:r w:rsidRPr="00B55EA7">
        <w:rPr>
          <w:rFonts w:ascii="Times New Roman" w:hAnsi="Times New Roman" w:cs="Times New Roman"/>
          <w:i/>
          <w:iCs/>
          <w:sz w:val="20"/>
          <w:szCs w:val="20"/>
        </w:rPr>
        <w:t>TT</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timestep</w:t>
      </w:r>
      <w:r w:rsidRPr="00B55EA7">
        <w:rPr>
          <w:rFonts w:ascii="Times New Roman" w:hAnsi="Times New Roman" w:cs="Times New Roman"/>
          <w:sz w:val="20"/>
          <w:szCs w:val="20"/>
        </w:rPr>
        <w:t>) + (</w:t>
      </w:r>
      <w:r w:rsidRPr="00B55EA7">
        <w:rPr>
          <w:rFonts w:ascii="Times New Roman" w:hAnsi="Times New Roman" w:cs="Times New Roman"/>
          <w:i/>
          <w:iCs/>
          <w:sz w:val="20"/>
          <w:szCs w:val="20"/>
        </w:rPr>
        <w:t>NDK</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KD</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p>
    <w:p w:rsidR="0086221F" w:rsidRPr="00B55EA7" w:rsidRDefault="0086221F" w:rsidP="00E02BE7">
      <w:pPr>
        <w:pStyle w:val="ListParagraph"/>
        <w:autoSpaceDE w:val="0"/>
        <w:autoSpaceDN w:val="0"/>
        <w:adjustRightInd w:val="0"/>
        <w:spacing w:after="0" w:line="240" w:lineRule="auto"/>
        <w:ind w:left="2160"/>
        <w:rPr>
          <w:rFonts w:ascii="Times New Roman" w:hAnsi="Times New Roman" w:cs="Times New Roman"/>
          <w:sz w:val="20"/>
          <w:szCs w:val="20"/>
        </w:rPr>
      </w:pPr>
      <w:r w:rsidRPr="00B55EA7">
        <w:rPr>
          <w:rFonts w:ascii="Times New Roman" w:hAnsi="Times New Roman" w:cs="Times New Roman"/>
          <w:sz w:val="20"/>
          <w:szCs w:val="20"/>
        </w:rPr>
        <w:t>If temporal trend in K is read from a file, then</w:t>
      </w:r>
    </w:p>
    <w:p w:rsidR="0086221F" w:rsidRPr="00B55EA7" w:rsidRDefault="0086221F" w:rsidP="00E02BE7">
      <w:pPr>
        <w:pStyle w:val="ListParagraph"/>
        <w:autoSpaceDE w:val="0"/>
        <w:autoSpaceDN w:val="0"/>
        <w:adjustRightInd w:val="0"/>
        <w:spacing w:after="0" w:line="240" w:lineRule="auto"/>
        <w:ind w:left="2160"/>
        <w:rPr>
          <w:rFonts w:ascii="Times New Roman" w:hAnsi="Times New Roman" w:cs="Times New Roman"/>
          <w:sz w:val="20"/>
          <w:szCs w:val="20"/>
        </w:rPr>
      </w:pPr>
      <w:r w:rsidRPr="00B55EA7">
        <w:rPr>
          <w:rFonts w:ascii="Times New Roman" w:hAnsi="Times New Roman" w:cs="Times New Roman"/>
          <w:i/>
          <w:iCs/>
          <w:sz w:val="20"/>
          <w:szCs w:val="20"/>
        </w:rPr>
        <w:t>K</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KT</w:t>
      </w:r>
      <w:r w:rsidRPr="00B55EA7">
        <w:rPr>
          <w:rFonts w:ascii="Times New Roman" w:hAnsi="Times New Roman" w:cs="Times New Roman"/>
          <w:sz w:val="20"/>
          <w:szCs w:val="20"/>
        </w:rPr>
        <w:t>[</w:t>
      </w:r>
      <w:r w:rsidRPr="00B55EA7">
        <w:rPr>
          <w:rFonts w:ascii="Times New Roman" w:hAnsi="Times New Roman" w:cs="Times New Roman"/>
          <w:i/>
          <w:iCs/>
          <w:sz w:val="20"/>
          <w:szCs w:val="20"/>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timestep</w:t>
      </w:r>
      <w:r w:rsidRPr="00B55EA7">
        <w:rPr>
          <w:rFonts w:ascii="Times New Roman" w:hAnsi="Times New Roman" w:cs="Times New Roman"/>
          <w:sz w:val="20"/>
          <w:szCs w:val="20"/>
        </w:rPr>
        <w:t>] + (</w:t>
      </w:r>
      <w:r w:rsidRPr="00B55EA7">
        <w:rPr>
          <w:rFonts w:ascii="Times New Roman" w:hAnsi="Times New Roman" w:cs="Times New Roman"/>
          <w:i/>
          <w:iCs/>
          <w:sz w:val="20"/>
          <w:szCs w:val="20"/>
        </w:rPr>
        <w:t>NDK</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KD</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p>
    <w:p w:rsidR="0086221F" w:rsidRPr="00E02BE7" w:rsidRDefault="0086221F" w:rsidP="00E02BE7">
      <w:pPr>
        <w:pStyle w:val="ListParagraph"/>
        <w:autoSpaceDE w:val="0"/>
        <w:autoSpaceDN w:val="0"/>
        <w:adjustRightInd w:val="0"/>
        <w:spacing w:after="0" w:line="240" w:lineRule="auto"/>
        <w:ind w:left="2160"/>
        <w:rPr>
          <w:rFonts w:ascii="Times New Roman" w:hAnsi="Times New Roman" w:cs="Times New Roman"/>
          <w:sz w:val="20"/>
          <w:szCs w:val="20"/>
        </w:rPr>
      </w:pPr>
      <w:r w:rsidRPr="00B55EA7">
        <w:rPr>
          <w:rFonts w:ascii="Times New Roman" w:hAnsi="Times New Roman" w:cs="Times New Roman"/>
          <w:sz w:val="20"/>
          <w:szCs w:val="20"/>
        </w:rPr>
        <w:t xml:space="preserve">where </w:t>
      </w:r>
      <w:r w:rsidRPr="00B55EA7">
        <w:rPr>
          <w:rFonts w:ascii="Times New Roman" w:hAnsi="Times New Roman" w:cs="Times New Roman"/>
          <w:i/>
          <w:iCs/>
          <w:sz w:val="20"/>
          <w:szCs w:val="20"/>
        </w:rPr>
        <w:t xml:space="preserve">timestep </w:t>
      </w:r>
      <w:r w:rsidRPr="00B55EA7">
        <w:rPr>
          <w:rFonts w:ascii="Times New Roman" w:hAnsi="Times New Roman" w:cs="Times New Roman"/>
          <w:sz w:val="20"/>
          <w:szCs w:val="20"/>
        </w:rPr>
        <w:t>is the number of time steps since the beginning of the simulation, or</w:t>
      </w:r>
      <w:r w:rsidR="00E02BE7">
        <w:rPr>
          <w:rFonts w:ascii="Times New Roman" w:hAnsi="Times New Roman" w:cs="Times New Roman"/>
          <w:sz w:val="20"/>
          <w:szCs w:val="20"/>
        </w:rPr>
        <w:t xml:space="preserve"> </w:t>
      </w:r>
      <w:r w:rsidRPr="00E02BE7">
        <w:rPr>
          <w:rFonts w:ascii="Times New Roman" w:hAnsi="Times New Roman" w:cs="Times New Roman"/>
          <w:sz w:val="20"/>
          <w:szCs w:val="20"/>
        </w:rPr>
        <w:t>since the last catastrophe that affected carrying capacity of this population, whichever</w:t>
      </w:r>
    </w:p>
    <w:p w:rsidR="00C40A9F" w:rsidRPr="00C40A9F" w:rsidRDefault="0086221F" w:rsidP="00C40A9F">
      <w:pPr>
        <w:pStyle w:val="ListParagraph"/>
        <w:autoSpaceDE w:val="0"/>
        <w:autoSpaceDN w:val="0"/>
        <w:adjustRightInd w:val="0"/>
        <w:spacing w:after="0" w:line="240" w:lineRule="auto"/>
        <w:ind w:left="2160"/>
        <w:rPr>
          <w:rFonts w:ascii="Times New Roman" w:hAnsi="Times New Roman" w:cs="Times New Roman"/>
          <w:sz w:val="20"/>
          <w:szCs w:val="20"/>
        </w:rPr>
      </w:pPr>
      <w:r w:rsidRPr="00B55EA7">
        <w:rPr>
          <w:rFonts w:ascii="Times New Roman" w:hAnsi="Times New Roman" w:cs="Times New Roman"/>
          <w:sz w:val="20"/>
          <w:szCs w:val="20"/>
        </w:rPr>
        <w:t xml:space="preserve">is less, and </w:t>
      </w:r>
      <w:r w:rsidRPr="00B55EA7">
        <w:rPr>
          <w:rFonts w:ascii="Times New Roman" w:hAnsi="Times New Roman" w:cs="Times New Roman"/>
          <w:i/>
          <w:iCs/>
          <w:sz w:val="20"/>
          <w:szCs w:val="20"/>
        </w:rPr>
        <w:t>KT</w:t>
      </w:r>
      <w:r w:rsidRPr="00B55EA7">
        <w:rPr>
          <w:rFonts w:ascii="Times New Roman" w:hAnsi="Times New Roman" w:cs="Times New Roman"/>
          <w:sz w:val="20"/>
          <w:szCs w:val="20"/>
        </w:rPr>
        <w:t>[</w:t>
      </w:r>
      <w:r w:rsidRPr="00B55EA7">
        <w:rPr>
          <w:rFonts w:ascii="Times New Roman" w:hAnsi="Times New Roman" w:cs="Times New Roman"/>
          <w:i/>
          <w:iCs/>
          <w:sz w:val="20"/>
          <w:szCs w:val="20"/>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20"/>
          <w:szCs w:val="20"/>
        </w:rPr>
        <w:t>] is the</w:t>
      </w:r>
      <w:r w:rsidRPr="000B7CCE">
        <w:rPr>
          <w:rFonts w:ascii="Times New Roman" w:hAnsi="Times New Roman" w:cs="Times New Roman"/>
          <w:sz w:val="20"/>
          <w:szCs w:val="20"/>
        </w:rPr>
        <w:t xml:space="preserve">, and </w:t>
      </w:r>
      <w:r w:rsidRPr="000B7CCE">
        <w:rPr>
          <w:rFonts w:ascii="Times New Roman" w:hAnsi="Times New Roman" w:cs="Times New Roman"/>
          <w:i/>
          <w:iCs/>
          <w:sz w:val="20"/>
          <w:szCs w:val="20"/>
        </w:rPr>
        <w:t xml:space="preserve">CEx </w:t>
      </w:r>
      <w:r w:rsidRPr="000B7CCE">
        <w:rPr>
          <w:rFonts w:ascii="Times New Roman" w:hAnsi="Times New Roman" w:cs="Times New Roman"/>
          <w:i/>
          <w:iCs/>
          <w:sz w:val="12"/>
          <w:szCs w:val="12"/>
        </w:rPr>
        <w:t>p</w:t>
      </w:r>
      <w:r w:rsidRPr="000B7CCE">
        <w:rPr>
          <w:rFonts w:ascii="Times New Roman" w:hAnsi="Times New Roman" w:cs="Times New Roman"/>
          <w:sz w:val="20"/>
          <w:szCs w:val="20"/>
        </w:rPr>
        <w:t>&lt;1 for that catastophe (x),</w:t>
      </w:r>
      <w:r w:rsidR="000B7CCE">
        <w:rPr>
          <w:rFonts w:ascii="Times New Roman" w:hAnsi="Times New Roman" w:cs="Times New Roman"/>
          <w:sz w:val="20"/>
          <w:szCs w:val="20"/>
        </w:rPr>
        <w:t xml:space="preserve"> </w:t>
      </w:r>
      <w:r w:rsidRPr="000B7CCE">
        <w:rPr>
          <w:rFonts w:ascii="Times New Roman" w:hAnsi="Times New Roman" w:cs="Times New Roman"/>
          <w:sz w:val="20"/>
          <w:szCs w:val="20"/>
        </w:rPr>
        <w:t xml:space="preserve">then the sequence of </w:t>
      </w:r>
      <w:r w:rsidRPr="000B7CCE">
        <w:rPr>
          <w:rFonts w:ascii="Times New Roman" w:hAnsi="Times New Roman" w:cs="Times New Roman"/>
          <w:i/>
          <w:iCs/>
          <w:sz w:val="20"/>
          <w:szCs w:val="20"/>
        </w:rPr>
        <w:t>K</w:t>
      </w:r>
      <w:r w:rsidRPr="000B7CCE">
        <w:rPr>
          <w:rFonts w:ascii="Times New Roman" w:hAnsi="Times New Roman" w:cs="Times New Roman"/>
          <w:sz w:val="20"/>
          <w:szCs w:val="20"/>
        </w:rPr>
        <w:t xml:space="preserve">s </w:t>
      </w:r>
      <w:r w:rsidR="00050234" w:rsidRPr="00B55EA7">
        <w:rPr>
          <w:rFonts w:ascii="Times New Roman" w:hAnsi="Times New Roman" w:cs="Times New Roman"/>
          <w:sz w:val="20"/>
          <w:szCs w:val="20"/>
        </w:rPr>
        <w:t xml:space="preserve">carrying capacity for population </w:t>
      </w:r>
      <w:r w:rsidR="00050234" w:rsidRPr="00B55EA7">
        <w:rPr>
          <w:rFonts w:ascii="Times New Roman" w:hAnsi="Times New Roman" w:cs="Times New Roman"/>
          <w:i/>
          <w:iCs/>
          <w:sz w:val="20"/>
          <w:szCs w:val="20"/>
        </w:rPr>
        <w:t xml:space="preserve">p </w:t>
      </w:r>
      <w:r w:rsidR="00050234" w:rsidRPr="00B55EA7">
        <w:rPr>
          <w:rFonts w:ascii="Times New Roman" w:hAnsi="Times New Roman" w:cs="Times New Roman"/>
          <w:sz w:val="20"/>
          <w:szCs w:val="20"/>
        </w:rPr>
        <w:t xml:space="preserve">for timestep </w:t>
      </w:r>
      <w:r w:rsidR="00050234" w:rsidRPr="00B55EA7">
        <w:rPr>
          <w:rFonts w:ascii="Times New Roman" w:hAnsi="Times New Roman" w:cs="Times New Roman"/>
          <w:i/>
          <w:iCs/>
          <w:sz w:val="20"/>
          <w:szCs w:val="20"/>
        </w:rPr>
        <w:t xml:space="preserve">t </w:t>
      </w:r>
      <w:r w:rsidR="00050234" w:rsidRPr="00B55EA7">
        <w:rPr>
          <w:rFonts w:ascii="Times New Roman" w:hAnsi="Times New Roman" w:cs="Times New Roman"/>
          <w:sz w:val="20"/>
          <w:szCs w:val="20"/>
        </w:rPr>
        <w:t>read from a</w:t>
      </w:r>
      <w:r w:rsidR="00050234">
        <w:rPr>
          <w:rFonts w:ascii="Times New Roman" w:hAnsi="Times New Roman" w:cs="Times New Roman"/>
          <w:sz w:val="20"/>
          <w:szCs w:val="20"/>
        </w:rPr>
        <w:t xml:space="preserve"> </w:t>
      </w:r>
      <w:r w:rsidR="00050234" w:rsidRPr="00E02BE7">
        <w:rPr>
          <w:rFonts w:ascii="Times New Roman" w:hAnsi="Times New Roman" w:cs="Times New Roman"/>
          <w:sz w:val="20"/>
          <w:szCs w:val="20"/>
        </w:rPr>
        <w:t>file. Note that if temporal trend in K is read from a file, and there was a catastrophe</w:t>
      </w:r>
      <w:r w:rsidR="00050234">
        <w:rPr>
          <w:rFonts w:ascii="Times New Roman" w:hAnsi="Times New Roman" w:cs="Times New Roman"/>
          <w:sz w:val="20"/>
          <w:szCs w:val="20"/>
        </w:rPr>
        <w:t xml:space="preserve"> </w:t>
      </w:r>
      <w:r w:rsidR="00050234" w:rsidRPr="000B7CCE">
        <w:rPr>
          <w:rFonts w:ascii="Times New Roman" w:hAnsi="Times New Roman" w:cs="Times New Roman"/>
          <w:sz w:val="20"/>
          <w:szCs w:val="20"/>
        </w:rPr>
        <w:t xml:space="preserve">that affected carrying capacity of this population </w:t>
      </w:r>
      <w:r w:rsidRPr="000B7CCE">
        <w:rPr>
          <w:rFonts w:ascii="Times New Roman" w:hAnsi="Times New Roman" w:cs="Times New Roman"/>
          <w:sz w:val="20"/>
          <w:szCs w:val="20"/>
        </w:rPr>
        <w:t xml:space="preserve">for </w:t>
      </w:r>
      <w:r w:rsidRPr="000B7CCE">
        <w:rPr>
          <w:rFonts w:ascii="Times New Roman" w:hAnsi="Times New Roman" w:cs="Times New Roman"/>
          <w:i/>
          <w:iCs/>
          <w:sz w:val="20"/>
          <w:szCs w:val="20"/>
        </w:rPr>
        <w:t xml:space="preserve">p </w:t>
      </w:r>
      <w:r w:rsidRPr="000B7CCE">
        <w:rPr>
          <w:rFonts w:ascii="Times New Roman" w:hAnsi="Times New Roman" w:cs="Times New Roman"/>
          <w:sz w:val="20"/>
          <w:szCs w:val="20"/>
        </w:rPr>
        <w:t>read from the file is reset to its beginning.</w:t>
      </w:r>
    </w:p>
    <w:p w:rsidR="00A22E06" w:rsidRPr="00673F27" w:rsidRDefault="00A22E06" w:rsidP="00673F27">
      <w:pPr>
        <w:autoSpaceDE w:val="0"/>
        <w:autoSpaceDN w:val="0"/>
        <w:adjustRightInd w:val="0"/>
        <w:spacing w:after="0" w:line="240" w:lineRule="auto"/>
        <w:rPr>
          <w:rFonts w:ascii="Times New Roman" w:hAnsi="Times New Roman" w:cs="Times New Roman"/>
          <w:sz w:val="20"/>
          <w:szCs w:val="20"/>
        </w:rPr>
      </w:pPr>
    </w:p>
    <w:p w:rsidR="00A1047E" w:rsidRDefault="00C40A9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 xml:space="preserve">If in metamodel mode, and if required </w:t>
      </w:r>
      <w:r w:rsidRPr="00C256BD">
        <w:rPr>
          <w:rFonts w:ascii="Times New Roman" w:hAnsi="Times New Roman" w:cs="Times New Roman"/>
          <w:sz w:val="20"/>
          <w:szCs w:val="20"/>
          <w:highlight w:val="cyan"/>
        </w:rPr>
        <w:t>(i.e., this variable is listed in VarList)</w:t>
      </w:r>
      <w:r>
        <w:rPr>
          <w:rFonts w:ascii="Times New Roman" w:hAnsi="Times New Roman" w:cs="Times New Roman"/>
          <w:sz w:val="20"/>
          <w:szCs w:val="20"/>
          <w:highlight w:val="cyan"/>
        </w:rPr>
        <w:t>, r</w:t>
      </w:r>
      <w:r w:rsidRPr="00C8564F">
        <w:rPr>
          <w:rFonts w:ascii="Times New Roman" w:hAnsi="Times New Roman" w:cs="Times New Roman"/>
          <w:sz w:val="20"/>
          <w:szCs w:val="20"/>
          <w:highlight w:val="cyan"/>
        </w:rPr>
        <w:t xml:space="preserve">ecord </w:t>
      </w:r>
      <w:r>
        <w:rPr>
          <w:rFonts w:ascii="Times New Roman" w:hAnsi="Times New Roman" w:cs="Times New Roman"/>
          <w:sz w:val="20"/>
          <w:szCs w:val="20"/>
          <w:highlight w:val="cyan"/>
        </w:rPr>
        <w:t>actual (stochastic) population-specific K</w:t>
      </w:r>
      <w:r w:rsidR="007C04D9">
        <w:rPr>
          <w:rFonts w:ascii="Times New Roman" w:hAnsi="Times New Roman" w:cs="Times New Roman"/>
          <w:sz w:val="20"/>
          <w:szCs w:val="20"/>
          <w:highlight w:val="cyan"/>
        </w:rPr>
        <w:t xml:space="preserve"> (PopK2)</w:t>
      </w:r>
      <w:r>
        <w:rPr>
          <w:rFonts w:ascii="Times New Roman" w:hAnsi="Times New Roman" w:cs="Times New Roman"/>
          <w:sz w:val="20"/>
          <w:szCs w:val="20"/>
          <w:highlight w:val="cyan"/>
        </w:rPr>
        <w:t xml:space="preserve"> for use by Metapop </w:t>
      </w:r>
      <w:r w:rsidRPr="00C40A9F">
        <w:rPr>
          <w:rFonts w:ascii="Times New Roman" w:hAnsi="Times New Roman" w:cs="Times New Roman"/>
          <w:sz w:val="20"/>
          <w:szCs w:val="20"/>
          <w:highlight w:val="cyan"/>
        </w:rPr>
        <w:t xml:space="preserve">Manager: </w:t>
      </w:r>
    </w:p>
    <w:p w:rsidR="00744098" w:rsidRPr="00744098" w:rsidRDefault="00A1047E" w:rsidP="00744098">
      <w:pPr>
        <w:pStyle w:val="ListParagraph"/>
        <w:autoSpaceDE w:val="0"/>
        <w:autoSpaceDN w:val="0"/>
        <w:adjustRightInd w:val="0"/>
        <w:spacing w:after="0" w:line="240" w:lineRule="auto"/>
        <w:ind w:left="3240"/>
        <w:rPr>
          <w:rFonts w:ascii="Times New Roman" w:hAnsi="Times New Roman" w:cs="Times New Roman"/>
          <w:sz w:val="20"/>
          <w:szCs w:val="20"/>
          <w:highlight w:val="cyan"/>
        </w:rPr>
      </w:pPr>
      <w:r w:rsidRPr="00A1047E">
        <w:rPr>
          <w:rFonts w:ascii="Times New Roman" w:hAnsi="Times New Roman" w:cs="Times New Roman"/>
          <w:i/>
          <w:sz w:val="20"/>
          <w:szCs w:val="20"/>
          <w:highlight w:val="cyan"/>
        </w:rPr>
        <w:t>PopK</w:t>
      </w:r>
      <w:r w:rsidR="007C04D9">
        <w:rPr>
          <w:rFonts w:ascii="Times New Roman" w:hAnsi="Times New Roman" w:cs="Times New Roman"/>
          <w:i/>
          <w:sz w:val="20"/>
          <w:szCs w:val="20"/>
          <w:highlight w:val="cyan"/>
        </w:rPr>
        <w:t>2</w:t>
      </w:r>
      <w:r w:rsidRPr="00A1047E">
        <w:rPr>
          <w:rFonts w:ascii="Times New Roman" w:hAnsi="Times New Roman" w:cs="Times New Roman"/>
          <w:i/>
          <w:sz w:val="20"/>
          <w:szCs w:val="20"/>
          <w:highlight w:val="cyan"/>
        </w:rPr>
        <w:t xml:space="preserve"> =</w:t>
      </w:r>
      <w:r>
        <w:rPr>
          <w:rFonts w:ascii="Times New Roman" w:hAnsi="Times New Roman" w:cs="Times New Roman"/>
          <w:sz w:val="20"/>
          <w:szCs w:val="20"/>
          <w:highlight w:val="cyan"/>
        </w:rPr>
        <w:t xml:space="preserve"> </w:t>
      </w:r>
      <w:r w:rsidR="00C40A9F" w:rsidRPr="00C40A9F">
        <w:rPr>
          <w:rFonts w:ascii="Times New Roman" w:hAnsi="Times New Roman" w:cs="Times New Roman"/>
          <w:i/>
          <w:iCs/>
          <w:sz w:val="20"/>
          <w:szCs w:val="20"/>
          <w:highlight w:val="cyan"/>
        </w:rPr>
        <w:t>K</w:t>
      </w:r>
      <w:r w:rsidR="00C40A9F" w:rsidRPr="00C40A9F">
        <w:rPr>
          <w:rFonts w:ascii="Times New Roman" w:hAnsi="Times New Roman" w:cs="Times New Roman"/>
          <w:i/>
          <w:iCs/>
          <w:sz w:val="12"/>
          <w:szCs w:val="12"/>
          <w:highlight w:val="cyan"/>
        </w:rPr>
        <w:t>p</w:t>
      </w:r>
      <w:r w:rsidR="00C40A9F" w:rsidRPr="00C40A9F">
        <w:rPr>
          <w:rFonts w:ascii="Times New Roman" w:hAnsi="Times New Roman" w:cs="Times New Roman"/>
          <w:sz w:val="20"/>
          <w:szCs w:val="20"/>
          <w:highlight w:val="cyan"/>
        </w:rPr>
        <w:t>(</w:t>
      </w:r>
      <w:r w:rsidR="00C40A9F" w:rsidRPr="00C40A9F">
        <w:rPr>
          <w:rFonts w:ascii="Times New Roman" w:hAnsi="Times New Roman" w:cs="Times New Roman"/>
          <w:i/>
          <w:iCs/>
          <w:sz w:val="20"/>
          <w:szCs w:val="20"/>
          <w:highlight w:val="cyan"/>
        </w:rPr>
        <w:t>t</w:t>
      </w:r>
      <w:r w:rsidR="00C40A9F" w:rsidRPr="00C40A9F">
        <w:rPr>
          <w:rFonts w:ascii="Times New Roman" w:hAnsi="Times New Roman" w:cs="Times New Roman"/>
          <w:sz w:val="20"/>
          <w:szCs w:val="20"/>
          <w:highlight w:val="cyan"/>
        </w:rPr>
        <w:t>)</w:t>
      </w:r>
    </w:p>
    <w:p w:rsidR="00C40A9F" w:rsidRDefault="00C40A9F" w:rsidP="00C40A9F">
      <w:pPr>
        <w:pStyle w:val="ListParagraph"/>
        <w:autoSpaceDE w:val="0"/>
        <w:autoSpaceDN w:val="0"/>
        <w:adjustRightInd w:val="0"/>
        <w:spacing w:after="0" w:line="240" w:lineRule="auto"/>
        <w:ind w:left="2160"/>
        <w:rPr>
          <w:rFonts w:ascii="Times New Roman" w:hAnsi="Times New Roman" w:cs="Times New Roman"/>
          <w:sz w:val="20"/>
          <w:szCs w:val="20"/>
        </w:rPr>
      </w:pPr>
    </w:p>
    <w:p w:rsidR="0086221F" w:rsidRPr="00B55EA7" w:rsidRDefault="0086221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Density dependence (see also </w:t>
      </w:r>
      <w:r w:rsidRPr="00B55EA7">
        <w:rPr>
          <w:rFonts w:ascii="Times New Roman" w:hAnsi="Times New Roman" w:cs="Times New Roman"/>
          <w:i/>
          <w:iCs/>
          <w:sz w:val="20"/>
          <w:szCs w:val="20"/>
        </w:rPr>
        <w:t xml:space="preserve">Details </w:t>
      </w:r>
      <w:r w:rsidRPr="00B55EA7">
        <w:rPr>
          <w:rFonts w:ascii="Times New Roman" w:hAnsi="Times New Roman" w:cs="Times New Roman"/>
          <w:sz w:val="20"/>
          <w:szCs w:val="20"/>
        </w:rPr>
        <w:t>in Chapter 8).</w:t>
      </w:r>
    </w:p>
    <w:p w:rsidR="00096CB4" w:rsidRDefault="0086221F" w:rsidP="00FE3657">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461FF5">
        <w:rPr>
          <w:rFonts w:ascii="Times New Roman" w:hAnsi="Times New Roman" w:cs="Times New Roman"/>
          <w:sz w:val="20"/>
          <w:szCs w:val="20"/>
        </w:rPr>
        <w:t xml:space="preserve">Set transition matrix </w:t>
      </w:r>
      <w:r w:rsidRPr="00461FF5">
        <w:rPr>
          <w:rFonts w:ascii="Times New Roman" w:hAnsi="Times New Roman" w:cs="Times New Roman"/>
          <w:b/>
          <w:bCs/>
          <w:i/>
          <w:iCs/>
          <w:sz w:val="20"/>
          <w:szCs w:val="20"/>
        </w:rPr>
        <w:t xml:space="preserve">T </w:t>
      </w:r>
      <w:r w:rsidRPr="00461FF5">
        <w:rPr>
          <w:rFonts w:ascii="Times New Roman" w:hAnsi="Times New Roman" w:cs="Times New Roman"/>
          <w:sz w:val="20"/>
          <w:szCs w:val="20"/>
        </w:rPr>
        <w:t xml:space="preserve">equal to stage matrix for population </w:t>
      </w:r>
      <w:r w:rsidRPr="00461FF5">
        <w:rPr>
          <w:rFonts w:ascii="Times New Roman" w:hAnsi="Times New Roman" w:cs="Times New Roman"/>
          <w:i/>
          <w:iCs/>
          <w:sz w:val="20"/>
          <w:szCs w:val="20"/>
        </w:rPr>
        <w:t>p</w:t>
      </w:r>
      <w:r w:rsidRPr="00461FF5">
        <w:rPr>
          <w:rFonts w:ascii="Times New Roman" w:hAnsi="Times New Roman" w:cs="Times New Roman"/>
          <w:sz w:val="20"/>
          <w:szCs w:val="20"/>
        </w:rPr>
        <w:t>, modified by</w:t>
      </w:r>
      <w:r w:rsidR="000B7CCE" w:rsidRPr="00461FF5">
        <w:rPr>
          <w:rFonts w:ascii="Times New Roman" w:hAnsi="Times New Roman" w:cs="Times New Roman"/>
          <w:sz w:val="20"/>
          <w:szCs w:val="20"/>
        </w:rPr>
        <w:t xml:space="preserve"> </w:t>
      </w:r>
      <w:r w:rsidRPr="00461FF5">
        <w:rPr>
          <w:rFonts w:ascii="Times New Roman" w:hAnsi="Times New Roman" w:cs="Times New Roman"/>
          <w:sz w:val="20"/>
          <w:szCs w:val="20"/>
        </w:rPr>
        <w:t xml:space="preserve">relative fecundity and relative survival parameters for stage </w:t>
      </w:r>
      <w:r w:rsidRPr="00461FF5">
        <w:rPr>
          <w:rFonts w:ascii="Times New Roman" w:hAnsi="Times New Roman" w:cs="Times New Roman"/>
          <w:i/>
          <w:iCs/>
          <w:sz w:val="20"/>
          <w:szCs w:val="20"/>
        </w:rPr>
        <w:t xml:space="preserve">j </w:t>
      </w:r>
      <w:r w:rsidRPr="00461FF5">
        <w:rPr>
          <w:rFonts w:ascii="Times New Roman" w:hAnsi="Times New Roman" w:cs="Times New Roman"/>
          <w:sz w:val="20"/>
          <w:szCs w:val="20"/>
        </w:rPr>
        <w:t xml:space="preserve">of population </w:t>
      </w:r>
      <w:r w:rsidRPr="00461FF5">
        <w:rPr>
          <w:rFonts w:ascii="Times New Roman" w:hAnsi="Times New Roman" w:cs="Times New Roman"/>
          <w:i/>
          <w:iCs/>
          <w:sz w:val="20"/>
          <w:szCs w:val="20"/>
        </w:rPr>
        <w:t xml:space="preserve">p </w:t>
      </w:r>
      <w:r w:rsidRPr="00461FF5">
        <w:rPr>
          <w:rFonts w:ascii="Times New Roman" w:hAnsi="Times New Roman" w:cs="Times New Roman"/>
          <w:sz w:val="20"/>
          <w:szCs w:val="20"/>
        </w:rPr>
        <w:t>for</w:t>
      </w:r>
      <w:r w:rsidR="000B7CCE" w:rsidRPr="00461FF5">
        <w:rPr>
          <w:rFonts w:ascii="Times New Roman" w:hAnsi="Times New Roman" w:cs="Times New Roman"/>
          <w:sz w:val="20"/>
          <w:szCs w:val="20"/>
        </w:rPr>
        <w:t xml:space="preserve"> </w:t>
      </w:r>
      <w:r w:rsidRPr="00461FF5">
        <w:rPr>
          <w:rFonts w:ascii="Times New Roman" w:hAnsi="Times New Roman" w:cs="Times New Roman"/>
          <w:sz w:val="20"/>
          <w:szCs w:val="20"/>
        </w:rPr>
        <w:t xml:space="preserve">timestep </w:t>
      </w:r>
      <w:r w:rsidRPr="00461FF5">
        <w:rPr>
          <w:rFonts w:ascii="Times New Roman" w:hAnsi="Times New Roman" w:cs="Times New Roman"/>
          <w:i/>
          <w:iCs/>
          <w:sz w:val="20"/>
          <w:szCs w:val="20"/>
        </w:rPr>
        <w:t>t</w:t>
      </w:r>
      <w:r w:rsidRPr="00461FF5">
        <w:rPr>
          <w:rFonts w:ascii="Times New Roman" w:hAnsi="Times New Roman" w:cs="Times New Roman"/>
          <w:sz w:val="20"/>
          <w:szCs w:val="20"/>
        </w:rPr>
        <w:t xml:space="preserve">, where </w:t>
      </w:r>
      <w:r w:rsidRPr="00461FF5">
        <w:rPr>
          <w:rFonts w:ascii="Times New Roman" w:hAnsi="Times New Roman" w:cs="Times New Roman"/>
          <w:i/>
          <w:iCs/>
          <w:sz w:val="20"/>
          <w:szCs w:val="20"/>
        </w:rPr>
        <w:t xml:space="preserve">t </w:t>
      </w:r>
      <w:r w:rsidRPr="00461FF5">
        <w:rPr>
          <w:rFonts w:ascii="Times New Roman" w:hAnsi="Times New Roman" w:cs="Times New Roman"/>
          <w:sz w:val="20"/>
          <w:szCs w:val="20"/>
        </w:rPr>
        <w:t>is the numb</w:t>
      </w:r>
      <w:r w:rsidR="000B7CCE" w:rsidRPr="00461FF5">
        <w:rPr>
          <w:rFonts w:ascii="Times New Roman" w:hAnsi="Times New Roman" w:cs="Times New Roman"/>
          <w:sz w:val="20"/>
          <w:szCs w:val="20"/>
        </w:rPr>
        <w:t xml:space="preserve">er of time steps since the last </w:t>
      </w:r>
      <w:r w:rsidRPr="00461FF5">
        <w:rPr>
          <w:rFonts w:ascii="Times New Roman" w:hAnsi="Times New Roman" w:cs="Times New Roman"/>
          <w:sz w:val="20"/>
          <w:szCs w:val="20"/>
        </w:rPr>
        <w:t>catastrophe that</w:t>
      </w:r>
      <w:r w:rsidR="000B7CCE" w:rsidRPr="00461FF5">
        <w:rPr>
          <w:rFonts w:ascii="Times New Roman" w:hAnsi="Times New Roman" w:cs="Times New Roman"/>
          <w:sz w:val="20"/>
          <w:szCs w:val="20"/>
        </w:rPr>
        <w:t xml:space="preserve"> </w:t>
      </w:r>
      <w:r w:rsidRPr="00461FF5">
        <w:rPr>
          <w:rFonts w:ascii="Times New Roman" w:hAnsi="Times New Roman" w:cs="Times New Roman"/>
          <w:sz w:val="20"/>
          <w:szCs w:val="20"/>
        </w:rPr>
        <w:t>affected the vital rates of this population (if the "Reset" option is selected in</w:t>
      </w:r>
      <w:r w:rsidR="00EA7493" w:rsidRPr="00461FF5">
        <w:rPr>
          <w:rFonts w:ascii="Times New Roman" w:hAnsi="Times New Roman" w:cs="Times New Roman"/>
          <w:sz w:val="20"/>
          <w:szCs w:val="20"/>
        </w:rPr>
        <w:t xml:space="preserve"> </w:t>
      </w:r>
      <w:r w:rsidRPr="00461FF5">
        <w:rPr>
          <w:rFonts w:ascii="Times New Roman" w:hAnsi="Times New Roman" w:cs="Times New Roman"/>
          <w:sz w:val="20"/>
          <w:szCs w:val="20"/>
        </w:rPr>
        <w:t>"Advanced Catastrophe Settings"), or since the beginning of the simulation (otherwise).</w:t>
      </w:r>
    </w:p>
    <w:p w:rsidR="0086221F" w:rsidRPr="00461FF5" w:rsidRDefault="0086221F" w:rsidP="00226E17">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461FF5">
        <w:rPr>
          <w:rFonts w:ascii="Times New Roman" w:hAnsi="Times New Roman" w:cs="Times New Roman"/>
          <w:sz w:val="20"/>
          <w:szCs w:val="20"/>
        </w:rPr>
        <w:t>For user-defined density dependence, call the user DLL (which may</w:t>
      </w:r>
      <w:r w:rsidR="00226E17" w:rsidRPr="00461FF5">
        <w:rPr>
          <w:rFonts w:ascii="Times New Roman" w:hAnsi="Times New Roman" w:cs="Times New Roman"/>
          <w:sz w:val="20"/>
          <w:szCs w:val="20"/>
        </w:rPr>
        <w:t xml:space="preserve"> </w:t>
      </w:r>
      <w:r w:rsidRPr="00461FF5">
        <w:rPr>
          <w:rFonts w:ascii="Times New Roman" w:hAnsi="Times New Roman" w:cs="Times New Roman"/>
          <w:sz w:val="20"/>
          <w:szCs w:val="20"/>
        </w:rPr>
        <w:t xml:space="preserve">modify the transition matrix </w:t>
      </w:r>
      <w:r w:rsidRPr="00461FF5">
        <w:rPr>
          <w:rFonts w:ascii="Times New Roman" w:hAnsi="Times New Roman" w:cs="Times New Roman"/>
          <w:b/>
          <w:bCs/>
          <w:i/>
          <w:iCs/>
          <w:sz w:val="20"/>
          <w:szCs w:val="20"/>
        </w:rPr>
        <w:t>T</w:t>
      </w:r>
      <w:r w:rsidRPr="00461FF5">
        <w:rPr>
          <w:rFonts w:ascii="Times New Roman" w:hAnsi="Times New Roman" w:cs="Times New Roman"/>
          <w:sz w:val="20"/>
          <w:szCs w:val="20"/>
        </w:rPr>
        <w:t xml:space="preserve">), and skip to step </w:t>
      </w:r>
      <w:r w:rsidR="00050234" w:rsidRPr="00461FF5">
        <w:rPr>
          <w:rFonts w:ascii="Times New Roman" w:hAnsi="Times New Roman" w:cs="Times New Roman"/>
          <w:sz w:val="20"/>
          <w:szCs w:val="20"/>
        </w:rPr>
        <w:t>(vi.)</w:t>
      </w:r>
    </w:p>
    <w:p w:rsidR="0086221F" w:rsidRPr="004B6050" w:rsidRDefault="0086221F" w:rsidP="004B6050">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lastRenderedPageBreak/>
        <w:t>For scramble and contest type density dependences (with or without Allee</w:t>
      </w:r>
      <w:r w:rsidR="004B6050">
        <w:rPr>
          <w:rFonts w:ascii="Times New Roman" w:hAnsi="Times New Roman" w:cs="Times New Roman"/>
          <w:sz w:val="20"/>
          <w:szCs w:val="20"/>
        </w:rPr>
        <w:t xml:space="preserve"> </w:t>
      </w:r>
      <w:r w:rsidRPr="004B6050">
        <w:rPr>
          <w:rFonts w:ascii="Times New Roman" w:hAnsi="Times New Roman" w:cs="Times New Roman"/>
          <w:sz w:val="20"/>
          <w:szCs w:val="20"/>
        </w:rPr>
        <w:t>effects), calculate deterministic growth rate based on population size (total, based</w:t>
      </w:r>
      <w:r w:rsidR="004B6050">
        <w:rPr>
          <w:rFonts w:ascii="Times New Roman" w:hAnsi="Times New Roman" w:cs="Times New Roman"/>
          <w:sz w:val="20"/>
          <w:szCs w:val="20"/>
        </w:rPr>
        <w:t xml:space="preserve"> </w:t>
      </w:r>
      <w:r w:rsidRPr="004B6050">
        <w:rPr>
          <w:rFonts w:ascii="Times New Roman" w:hAnsi="Times New Roman" w:cs="Times New Roman"/>
          <w:sz w:val="20"/>
          <w:szCs w:val="20"/>
        </w:rPr>
        <w:t>on selected stages, or fecundity-weighted, as specified in the Density dependence</w:t>
      </w:r>
      <w:r w:rsidR="004B6050">
        <w:rPr>
          <w:rFonts w:ascii="Times New Roman" w:hAnsi="Times New Roman" w:cs="Times New Roman"/>
          <w:sz w:val="20"/>
          <w:szCs w:val="20"/>
        </w:rPr>
        <w:t xml:space="preserve"> </w:t>
      </w:r>
      <w:r w:rsidRPr="004B6050">
        <w:rPr>
          <w:rFonts w:ascii="Times New Roman" w:hAnsi="Times New Roman" w:cs="Times New Roman"/>
          <w:sz w:val="20"/>
          <w:szCs w:val="20"/>
        </w:rPr>
        <w:t>dialog) at this time step:</w:t>
      </w:r>
    </w:p>
    <w:p w:rsidR="0086221F" w:rsidRPr="00B55EA7" w:rsidRDefault="007810B5" w:rsidP="007810B5">
      <w:pPr>
        <w:pStyle w:val="ListParagraph"/>
        <w:autoSpaceDE w:val="0"/>
        <w:autoSpaceDN w:val="0"/>
        <w:adjustRightInd w:val="0"/>
        <w:spacing w:after="0" w:line="240" w:lineRule="auto"/>
        <w:ind w:left="3240"/>
        <w:rPr>
          <w:rFonts w:ascii="Times New Roman" w:hAnsi="Times New Roman" w:cs="Times New Roman"/>
          <w:i/>
          <w:iCs/>
          <w:sz w:val="12"/>
          <w:szCs w:val="12"/>
        </w:rPr>
      </w:pPr>
      <w:r>
        <w:rPr>
          <w:rFonts w:ascii="Times New Roman" w:hAnsi="Times New Roman" w:cs="Times New Roman"/>
          <w:sz w:val="20"/>
          <w:szCs w:val="20"/>
        </w:rPr>
        <w:t>[[see functions in manual]]</w:t>
      </w:r>
    </w:p>
    <w:p w:rsidR="0086221F" w:rsidRPr="007810B5" w:rsidRDefault="0086221F" w:rsidP="007810B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For scramble and contest type density dependences (with or without Allee</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 xml:space="preserve">effects), calculate constant </w:t>
      </w:r>
      <w:r w:rsidRPr="007810B5">
        <w:rPr>
          <w:rFonts w:ascii="Times New Roman" w:hAnsi="Times New Roman" w:cs="Times New Roman"/>
          <w:i/>
          <w:iCs/>
          <w:sz w:val="20"/>
          <w:szCs w:val="20"/>
        </w:rPr>
        <w:t>m</w:t>
      </w:r>
      <w:r w:rsidRPr="007810B5">
        <w:rPr>
          <w:rFonts w:ascii="Times New Roman" w:hAnsi="Times New Roman" w:cs="Times New Roman"/>
          <w:sz w:val="20"/>
          <w:szCs w:val="20"/>
        </w:rPr>
        <w:t>, which, when multiplied with the transition matrix as</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described below (in (v)), will give a matrix with a dominant eigenvalue equal to</w:t>
      </w:r>
      <w:r w:rsidR="007810B5">
        <w:rPr>
          <w:rFonts w:ascii="Times New Roman" w:hAnsi="Times New Roman" w:cs="Times New Roman"/>
          <w:sz w:val="20"/>
          <w:szCs w:val="20"/>
        </w:rPr>
        <w:t xml:space="preserve"> </w:t>
      </w:r>
      <w:r w:rsidRPr="007810B5">
        <w:rPr>
          <w:rFonts w:ascii="Times New Roman" w:hAnsi="Times New Roman" w:cs="Times New Roman"/>
          <w:i/>
          <w:iCs/>
          <w:sz w:val="20"/>
          <w:szCs w:val="20"/>
        </w:rPr>
        <w:t>R</w:t>
      </w:r>
      <w:r w:rsidRPr="007810B5">
        <w:rPr>
          <w:rFonts w:ascii="Times New Roman" w:hAnsi="Times New Roman" w:cs="Times New Roman"/>
          <w:sz w:val="20"/>
          <w:szCs w:val="20"/>
        </w:rPr>
        <w:t>(</w:t>
      </w:r>
      <w:r w:rsidRPr="007810B5">
        <w:rPr>
          <w:rFonts w:ascii="Times New Roman" w:hAnsi="Times New Roman" w:cs="Times New Roman"/>
          <w:i/>
          <w:iCs/>
          <w:sz w:val="20"/>
          <w:szCs w:val="20"/>
        </w:rPr>
        <w:t>t</w:t>
      </w:r>
      <w:r w:rsidRPr="007810B5">
        <w:rPr>
          <w:rFonts w:ascii="Times New Roman" w:hAnsi="Times New Roman" w:cs="Times New Roman"/>
          <w:sz w:val="20"/>
          <w:szCs w:val="20"/>
        </w:rPr>
        <w:t>) calculated above (i.e., will give a growth rate that incorporates effects of</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density dependence). For ceiling or exponential types of density dependence</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 xml:space="preserve">(with or without Allee effects), </w:t>
      </w:r>
      <w:r w:rsidRPr="007810B5">
        <w:rPr>
          <w:rFonts w:ascii="Times New Roman" w:hAnsi="Times New Roman" w:cs="Times New Roman"/>
          <w:i/>
          <w:iCs/>
          <w:sz w:val="20"/>
          <w:szCs w:val="20"/>
        </w:rPr>
        <w:t>m</w:t>
      </w:r>
      <w:r w:rsidRPr="007810B5">
        <w:rPr>
          <w:rFonts w:ascii="Times New Roman" w:hAnsi="Times New Roman" w:cs="Times New Roman"/>
          <w:sz w:val="20"/>
          <w:szCs w:val="20"/>
        </w:rPr>
        <w:t>=1.</w:t>
      </w:r>
    </w:p>
    <w:p w:rsidR="0086221F" w:rsidRPr="007810B5" w:rsidRDefault="0086221F" w:rsidP="007810B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Modify mean transition matrix </w:t>
      </w:r>
      <w:r w:rsidRPr="00B55EA7">
        <w:rPr>
          <w:rFonts w:ascii="Times New Roman" w:hAnsi="Times New Roman" w:cs="Times New Roman"/>
          <w:b/>
          <w:bCs/>
          <w:i/>
          <w:iCs/>
          <w:sz w:val="20"/>
          <w:szCs w:val="20"/>
        </w:rPr>
        <w:t xml:space="preserve">T </w:t>
      </w:r>
      <w:r w:rsidRPr="00B55EA7">
        <w:rPr>
          <w:rFonts w:ascii="Times New Roman" w:hAnsi="Times New Roman" w:cs="Times New Roman"/>
          <w:sz w:val="20"/>
          <w:szCs w:val="20"/>
        </w:rPr>
        <w:t xml:space="preserve">by multiplying with constant </w:t>
      </w:r>
      <w:r w:rsidRPr="00B55EA7">
        <w:rPr>
          <w:rFonts w:ascii="Times New Roman" w:hAnsi="Times New Roman" w:cs="Times New Roman"/>
          <w:i/>
          <w:iCs/>
          <w:sz w:val="20"/>
          <w:szCs w:val="20"/>
        </w:rPr>
        <w:t xml:space="preserve">m </w:t>
      </w:r>
      <w:r w:rsidRPr="00B55EA7">
        <w:rPr>
          <w:rFonts w:ascii="Times New Roman" w:hAnsi="Times New Roman" w:cs="Times New Roman"/>
          <w:sz w:val="20"/>
          <w:szCs w:val="20"/>
        </w:rPr>
        <w:t>the</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elements (fecundities, survivals, or both) that are affected by density dependence</w:t>
      </w:r>
    </w:p>
    <w:p w:rsidR="0086221F" w:rsidRPr="00B55EA7" w:rsidRDefault="0086221F" w:rsidP="00B55EA7">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Check the consistency of the </w:t>
      </w:r>
      <w:r w:rsidR="00923503">
        <w:rPr>
          <w:rFonts w:ascii="Times New Roman" w:hAnsi="Times New Roman" w:cs="Times New Roman"/>
          <w:sz w:val="20"/>
          <w:szCs w:val="20"/>
        </w:rPr>
        <w:t>mean transition matrix</w:t>
      </w:r>
    </w:p>
    <w:p w:rsidR="0086221F" w:rsidRPr="007810B5" w:rsidRDefault="0086221F" w:rsidP="007810B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If Allee effects are specified, modify elements </w:t>
      </w:r>
      <w:r w:rsidRPr="00B55EA7">
        <w:rPr>
          <w:rFonts w:ascii="Times New Roman" w:hAnsi="Times New Roman" w:cs="Times New Roman"/>
          <w:i/>
          <w:iCs/>
          <w:sz w:val="20"/>
          <w:szCs w:val="20"/>
        </w:rPr>
        <w:t xml:space="preserve">T </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of the transition matrix</w:t>
      </w:r>
      <w:r w:rsidR="007810B5">
        <w:rPr>
          <w:rFonts w:ascii="Times New Roman" w:hAnsi="Times New Roman" w:cs="Times New Roman"/>
          <w:sz w:val="20"/>
          <w:szCs w:val="20"/>
        </w:rPr>
        <w:t xml:space="preserve"> </w:t>
      </w:r>
      <w:r w:rsidRPr="007810B5">
        <w:rPr>
          <w:rFonts w:ascii="Times New Roman" w:hAnsi="Times New Roman" w:cs="Times New Roman"/>
          <w:sz w:val="20"/>
          <w:szCs w:val="20"/>
        </w:rPr>
        <w:t>(fecundities, survivals, or both) that are affected by density dependence:</w:t>
      </w:r>
    </w:p>
    <w:p w:rsidR="002D6515" w:rsidRDefault="0086221F" w:rsidP="007810B5">
      <w:pPr>
        <w:pStyle w:val="ListParagraph"/>
        <w:autoSpaceDE w:val="0"/>
        <w:autoSpaceDN w:val="0"/>
        <w:adjustRightInd w:val="0"/>
        <w:spacing w:after="0" w:line="240" w:lineRule="auto"/>
        <w:ind w:left="3240"/>
        <w:rPr>
          <w:rFonts w:ascii="Times New Roman" w:hAnsi="Times New Roman" w:cs="Times New Roman"/>
          <w:sz w:val="20"/>
          <w:szCs w:val="20"/>
        </w:rPr>
      </w:pPr>
      <w:r w:rsidRPr="00B55EA7">
        <w:rPr>
          <w:rFonts w:ascii="Times New Roman" w:hAnsi="Times New Roman" w:cs="Times New Roman"/>
          <w:i/>
          <w:iCs/>
          <w:sz w:val="20"/>
          <w:szCs w:val="20"/>
        </w:rPr>
        <w:t>T</w:t>
      </w:r>
      <w:r w:rsidRPr="00B55EA7">
        <w:rPr>
          <w:rFonts w:ascii="Times New Roman" w:hAnsi="Times New Roman" w:cs="Times New Roman"/>
          <w:i/>
          <w:iCs/>
          <w:sz w:val="12"/>
          <w:szCs w:val="12"/>
        </w:rPr>
        <w:t>ij</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T</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w:t>
      </w:r>
      <w:r w:rsidRPr="00B55EA7">
        <w:rPr>
          <w:rFonts w:ascii="Times New Roman" w:hAnsi="Times New Roman" w:cs="Times New Roman"/>
          <w:i/>
          <w:iCs/>
          <w:sz w:val="20"/>
          <w:szCs w:val="20"/>
        </w:rPr>
        <w:t>B</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A</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B</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p>
    <w:p w:rsidR="00A93C35" w:rsidRPr="00A93C35" w:rsidRDefault="00A93C35" w:rsidP="00A93C35">
      <w:pPr>
        <w:pStyle w:val="ListParagraph"/>
        <w:numPr>
          <w:ilvl w:val="2"/>
          <w:numId w:val="3"/>
        </w:numPr>
        <w:autoSpaceDE w:val="0"/>
        <w:autoSpaceDN w:val="0"/>
        <w:adjustRightInd w:val="0"/>
        <w:spacing w:after="0" w:line="240" w:lineRule="auto"/>
        <w:rPr>
          <w:rFonts w:ascii="Times New Roman" w:hAnsi="Times New Roman" w:cs="Times New Roman"/>
          <w:b/>
          <w:sz w:val="20"/>
          <w:szCs w:val="20"/>
          <w:highlight w:val="yellow"/>
        </w:rPr>
      </w:pPr>
      <w:r w:rsidRPr="00A93C35">
        <w:rPr>
          <w:rFonts w:ascii="Times New Roman" w:hAnsi="Times New Roman" w:cs="Times New Roman"/>
          <w:b/>
          <w:sz w:val="20"/>
          <w:szCs w:val="20"/>
          <w:highlight w:val="yellow"/>
        </w:rPr>
        <w:t>If in metamodel mode, and if vital rate modifier is in effect: apply Metamodel modifier- vital rates</w:t>
      </w:r>
    </w:p>
    <w:p w:rsidR="00A93C35" w:rsidRPr="00E7635D" w:rsidRDefault="00A93C35" w:rsidP="00A93C35">
      <w:pPr>
        <w:pStyle w:val="ListParagraph"/>
        <w:numPr>
          <w:ilvl w:val="3"/>
          <w:numId w:val="3"/>
        </w:numPr>
        <w:autoSpaceDE w:val="0"/>
        <w:autoSpaceDN w:val="0"/>
        <w:adjustRightInd w:val="0"/>
        <w:spacing w:after="0" w:line="240" w:lineRule="auto"/>
        <w:rPr>
          <w:rFonts w:ascii="Times New Roman" w:hAnsi="Times New Roman" w:cs="Times New Roman"/>
          <w:b/>
          <w:sz w:val="20"/>
          <w:szCs w:val="20"/>
          <w:highlight w:val="yellow"/>
        </w:rPr>
      </w:pPr>
      <w:r w:rsidRPr="00E7635D">
        <w:rPr>
          <w:rFonts w:ascii="Times New Roman" w:hAnsi="Times New Roman" w:cs="Times New Roman"/>
          <w:b/>
          <w:sz w:val="20"/>
          <w:szCs w:val="20"/>
          <w:highlight w:val="yellow"/>
        </w:rPr>
        <w:t>If a vital rate modifier is in effect, replace elements of the mean transition matrix:</w:t>
      </w:r>
    </w:p>
    <w:p w:rsidR="00A93C35" w:rsidRPr="00E7635D" w:rsidRDefault="00A93C35" w:rsidP="00A93C35">
      <w:pPr>
        <w:pStyle w:val="ListParagraph"/>
        <w:autoSpaceDE w:val="0"/>
        <w:autoSpaceDN w:val="0"/>
        <w:adjustRightInd w:val="0"/>
        <w:spacing w:after="0" w:line="240" w:lineRule="auto"/>
        <w:ind w:left="2520" w:firstLine="720"/>
        <w:rPr>
          <w:rFonts w:ascii="Times New Roman" w:hAnsi="Times New Roman" w:cs="Times New Roman"/>
          <w:b/>
          <w:i/>
          <w:iCs/>
          <w:sz w:val="12"/>
          <w:szCs w:val="12"/>
        </w:rPr>
      </w:pPr>
      <w:r w:rsidRPr="00E7635D">
        <w:rPr>
          <w:rFonts w:ascii="Times New Roman" w:hAnsi="Times New Roman" w:cs="Times New Roman"/>
          <w:b/>
          <w:i/>
          <w:iCs/>
          <w:sz w:val="20"/>
          <w:szCs w:val="20"/>
          <w:highlight w:val="yellow"/>
        </w:rPr>
        <w:t>T</w:t>
      </w:r>
      <w:r w:rsidRPr="00E7635D">
        <w:rPr>
          <w:rFonts w:ascii="Times New Roman" w:hAnsi="Times New Roman" w:cs="Times New Roman"/>
          <w:b/>
          <w:i/>
          <w:iCs/>
          <w:sz w:val="12"/>
          <w:szCs w:val="12"/>
          <w:highlight w:val="yellow"/>
        </w:rPr>
        <w:t>ij</w:t>
      </w:r>
      <w:r w:rsidRPr="00E7635D">
        <w:rPr>
          <w:rFonts w:ascii="Times New Roman" w:hAnsi="Times New Roman" w:cs="Times New Roman"/>
          <w:b/>
          <w:sz w:val="20"/>
          <w:szCs w:val="20"/>
          <w:highlight w:val="yellow"/>
        </w:rPr>
        <w:t xml:space="preserve">’ = </w:t>
      </w:r>
      <w:r w:rsidRPr="00E7635D">
        <w:rPr>
          <w:rFonts w:ascii="Times New Roman" w:hAnsi="Times New Roman" w:cs="Times New Roman"/>
          <w:b/>
          <w:i/>
          <w:iCs/>
          <w:sz w:val="20"/>
          <w:szCs w:val="20"/>
          <w:highlight w:val="yellow"/>
        </w:rPr>
        <w:t>mmVital</w:t>
      </w:r>
      <w:r w:rsidRPr="00E7635D">
        <w:rPr>
          <w:rFonts w:ascii="Times New Roman" w:hAnsi="Times New Roman" w:cs="Times New Roman"/>
          <w:b/>
          <w:i/>
          <w:iCs/>
          <w:sz w:val="12"/>
          <w:szCs w:val="12"/>
          <w:highlight w:val="yellow"/>
        </w:rPr>
        <w:t>pij</w:t>
      </w:r>
    </w:p>
    <w:p w:rsidR="002D6515" w:rsidRPr="00E7635D" w:rsidRDefault="002D6515" w:rsidP="002D6515">
      <w:pPr>
        <w:pStyle w:val="ListParagraph"/>
        <w:numPr>
          <w:ilvl w:val="2"/>
          <w:numId w:val="3"/>
        </w:numPr>
        <w:autoSpaceDE w:val="0"/>
        <w:autoSpaceDN w:val="0"/>
        <w:adjustRightInd w:val="0"/>
        <w:spacing w:after="0" w:line="240" w:lineRule="auto"/>
        <w:rPr>
          <w:rFonts w:ascii="Times New Roman" w:hAnsi="Times New Roman" w:cs="Times New Roman"/>
          <w:b/>
          <w:sz w:val="20"/>
          <w:szCs w:val="20"/>
        </w:rPr>
      </w:pPr>
      <w:r w:rsidRPr="00E7635D">
        <w:rPr>
          <w:rFonts w:ascii="Times New Roman" w:hAnsi="Times New Roman" w:cs="Times New Roman"/>
          <w:b/>
          <w:sz w:val="20"/>
          <w:szCs w:val="20"/>
          <w:highlight w:val="cyan"/>
        </w:rPr>
        <w:t xml:space="preserve">If in metamodel mode, </w:t>
      </w:r>
      <w:r w:rsidRPr="00A93C35">
        <w:rPr>
          <w:rFonts w:ascii="Times New Roman" w:hAnsi="Times New Roman" w:cs="Times New Roman"/>
          <w:b/>
          <w:sz w:val="20"/>
          <w:szCs w:val="20"/>
          <w:highlight w:val="cyan"/>
        </w:rPr>
        <w:t xml:space="preserve">and if vital rate modifier is </w:t>
      </w:r>
      <w:r w:rsidR="00A93C35">
        <w:rPr>
          <w:rFonts w:ascii="Times New Roman" w:hAnsi="Times New Roman" w:cs="Times New Roman"/>
          <w:b/>
          <w:sz w:val="20"/>
          <w:szCs w:val="20"/>
          <w:highlight w:val="cyan"/>
        </w:rPr>
        <w:t xml:space="preserve">NOT </w:t>
      </w:r>
      <w:r w:rsidRPr="00A93C35">
        <w:rPr>
          <w:rFonts w:ascii="Times New Roman" w:hAnsi="Times New Roman" w:cs="Times New Roman"/>
          <w:b/>
          <w:sz w:val="20"/>
          <w:szCs w:val="20"/>
          <w:highlight w:val="cyan"/>
        </w:rPr>
        <w:t>in effect</w:t>
      </w:r>
      <w:r w:rsidRPr="009F7084">
        <w:rPr>
          <w:rFonts w:ascii="Times New Roman" w:hAnsi="Times New Roman" w:cs="Times New Roman"/>
          <w:b/>
          <w:strike/>
          <w:sz w:val="20"/>
          <w:szCs w:val="20"/>
          <w:highlight w:val="cyan"/>
        </w:rPr>
        <w:t>,</w:t>
      </w:r>
      <w:r w:rsidRPr="00E7635D">
        <w:rPr>
          <w:rFonts w:ascii="Times New Roman" w:hAnsi="Times New Roman" w:cs="Times New Roman"/>
          <w:b/>
          <w:sz w:val="20"/>
          <w:szCs w:val="20"/>
          <w:highlight w:val="cyan"/>
        </w:rPr>
        <w:t xml:space="preserve"> record mean population-specific stage matrix for use by Metapop Manager (PopStMat)</w:t>
      </w:r>
      <w:r w:rsidRPr="00E7635D">
        <w:rPr>
          <w:rFonts w:ascii="Times New Roman" w:hAnsi="Times New Roman" w:cs="Times New Roman"/>
          <w:b/>
          <w:sz w:val="20"/>
          <w:szCs w:val="20"/>
        </w:rPr>
        <w:t>:</w:t>
      </w:r>
    </w:p>
    <w:p w:rsidR="002D6515" w:rsidRPr="00E7635D" w:rsidRDefault="002D6515" w:rsidP="002D6515">
      <w:pPr>
        <w:pStyle w:val="ListParagraph"/>
        <w:autoSpaceDE w:val="0"/>
        <w:autoSpaceDN w:val="0"/>
        <w:adjustRightInd w:val="0"/>
        <w:spacing w:after="0" w:line="240" w:lineRule="auto"/>
        <w:ind w:left="3240" w:firstLine="360"/>
        <w:rPr>
          <w:rFonts w:ascii="Times New Roman" w:hAnsi="Times New Roman" w:cs="Times New Roman"/>
          <w:b/>
          <w:bCs/>
          <w:i/>
          <w:iCs/>
          <w:sz w:val="20"/>
          <w:szCs w:val="20"/>
        </w:rPr>
      </w:pPr>
      <w:r w:rsidRPr="00E7635D">
        <w:rPr>
          <w:rFonts w:ascii="Times New Roman" w:hAnsi="Times New Roman" w:cs="Times New Roman"/>
          <w:b/>
          <w:i/>
          <w:sz w:val="20"/>
          <w:szCs w:val="20"/>
          <w:highlight w:val="cyan"/>
        </w:rPr>
        <w:t>PopStMat</w:t>
      </w:r>
      <w:r w:rsidRPr="00E7635D">
        <w:rPr>
          <w:rFonts w:ascii="Times New Roman" w:hAnsi="Times New Roman" w:cs="Times New Roman"/>
          <w:b/>
          <w:i/>
          <w:iCs/>
          <w:sz w:val="12"/>
          <w:szCs w:val="12"/>
          <w:highlight w:val="cyan"/>
        </w:rPr>
        <w:t>pij</w:t>
      </w:r>
      <w:r w:rsidRPr="00E7635D">
        <w:rPr>
          <w:rFonts w:ascii="Times New Roman" w:hAnsi="Times New Roman" w:cs="Times New Roman"/>
          <w:b/>
          <w:sz w:val="20"/>
          <w:szCs w:val="20"/>
          <w:highlight w:val="cyan"/>
        </w:rPr>
        <w:t xml:space="preserve"> = </w:t>
      </w:r>
      <w:r w:rsidRPr="00E7635D">
        <w:rPr>
          <w:rFonts w:ascii="Times New Roman" w:hAnsi="Times New Roman" w:cs="Times New Roman"/>
          <w:b/>
          <w:bCs/>
          <w:i/>
          <w:iCs/>
          <w:sz w:val="20"/>
          <w:szCs w:val="20"/>
          <w:highlight w:val="cyan"/>
        </w:rPr>
        <w:t>T</w:t>
      </w:r>
    </w:p>
    <w:p w:rsidR="002D6515" w:rsidRPr="00E7635D" w:rsidRDefault="002D6515" w:rsidP="002D6515">
      <w:pPr>
        <w:pStyle w:val="ListParagraph"/>
        <w:autoSpaceDE w:val="0"/>
        <w:autoSpaceDN w:val="0"/>
        <w:adjustRightInd w:val="0"/>
        <w:spacing w:after="0" w:line="240" w:lineRule="auto"/>
        <w:ind w:left="3240"/>
        <w:rPr>
          <w:rFonts w:ascii="Times New Roman" w:hAnsi="Times New Roman" w:cs="Times New Roman"/>
          <w:b/>
          <w:bCs/>
          <w:i/>
          <w:iCs/>
          <w:sz w:val="20"/>
          <w:szCs w:val="20"/>
        </w:rPr>
      </w:pPr>
      <w:r w:rsidRPr="00E7635D">
        <w:rPr>
          <w:rFonts w:ascii="Times New Roman" w:hAnsi="Times New Roman" w:cs="Times New Roman"/>
          <w:b/>
          <w:sz w:val="20"/>
          <w:szCs w:val="20"/>
          <w:highlight w:val="cyan"/>
        </w:rPr>
        <w:t xml:space="preserve">Note: this ignores any potential catastrophes and env var in vital rates, but does include </w:t>
      </w:r>
      <w:r>
        <w:rPr>
          <w:rFonts w:ascii="Times New Roman" w:hAnsi="Times New Roman" w:cs="Times New Roman"/>
          <w:b/>
          <w:sz w:val="20"/>
          <w:szCs w:val="20"/>
          <w:highlight w:val="cyan"/>
        </w:rPr>
        <w:t xml:space="preserve">DD and </w:t>
      </w:r>
      <w:r w:rsidRPr="00E7635D">
        <w:rPr>
          <w:rFonts w:ascii="Times New Roman" w:hAnsi="Times New Roman" w:cs="Times New Roman"/>
          <w:b/>
          <w:sz w:val="20"/>
          <w:szCs w:val="20"/>
          <w:highlight w:val="cyan"/>
        </w:rPr>
        <w:t>pop-specific multipliers, which may be time-varying (i.e., it may also include deterministic temporal trends (rel. surv., rel. fec.)).</w:t>
      </w:r>
      <w:r w:rsidRPr="00E7635D">
        <w:rPr>
          <w:rFonts w:ascii="Times New Roman" w:hAnsi="Times New Roman" w:cs="Times New Roman"/>
          <w:b/>
          <w:sz w:val="20"/>
          <w:szCs w:val="20"/>
        </w:rPr>
        <w:t xml:space="preserve"> </w:t>
      </w:r>
    </w:p>
    <w:p w:rsidR="002D6515" w:rsidRPr="00B55EA7" w:rsidRDefault="002D6515" w:rsidP="002D6515">
      <w:pPr>
        <w:pStyle w:val="ListParagraph"/>
        <w:autoSpaceDE w:val="0"/>
        <w:autoSpaceDN w:val="0"/>
        <w:adjustRightInd w:val="0"/>
        <w:spacing w:after="0" w:line="240" w:lineRule="auto"/>
        <w:ind w:left="2880"/>
        <w:rPr>
          <w:rFonts w:ascii="Times New Roman" w:hAnsi="Times New Roman" w:cs="Times New Roman"/>
          <w:sz w:val="20"/>
          <w:szCs w:val="20"/>
        </w:rPr>
      </w:pPr>
    </w:p>
    <w:p w:rsidR="0086221F" w:rsidRPr="00FC4E41" w:rsidRDefault="0086221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FC4E41">
        <w:rPr>
          <w:rFonts w:ascii="Times New Roman" w:hAnsi="Times New Roman" w:cs="Times New Roman"/>
          <w:sz w:val="20"/>
          <w:szCs w:val="20"/>
        </w:rPr>
        <w:t>Catastrophes affecting vital rates</w:t>
      </w:r>
    </w:p>
    <w:p w:rsidR="0086221F" w:rsidRPr="00FC4E41" w:rsidRDefault="0086221F" w:rsidP="007810B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FC4E41">
        <w:rPr>
          <w:rFonts w:ascii="Times New Roman" w:hAnsi="Times New Roman" w:cs="Times New Roman"/>
          <w:sz w:val="20"/>
          <w:szCs w:val="20"/>
        </w:rPr>
        <w:t xml:space="preserve">If the simulation is stochastic, and there is a catastrophe 1 (i.e., either </w:t>
      </w:r>
      <w:r w:rsidRPr="00FC4E41">
        <w:rPr>
          <w:rFonts w:ascii="Times New Roman" w:hAnsi="Times New Roman" w:cs="Times New Roman"/>
          <w:i/>
          <w:iCs/>
          <w:sz w:val="20"/>
          <w:szCs w:val="20"/>
        </w:rPr>
        <w:t xml:space="preserve">rand1 </w:t>
      </w:r>
      <w:r w:rsidRPr="00FC4E41">
        <w:rPr>
          <w:rFonts w:ascii="Times New Roman" w:hAnsi="Times New Roman" w:cs="Times New Roman"/>
          <w:sz w:val="20"/>
          <w:szCs w:val="20"/>
        </w:rPr>
        <w:t xml:space="preserve">&lt; </w:t>
      </w:r>
      <w:r w:rsidRPr="00FC4E41">
        <w:rPr>
          <w:rFonts w:ascii="Times New Roman" w:hAnsi="Times New Roman" w:cs="Times New Roman"/>
          <w:i/>
          <w:iCs/>
          <w:sz w:val="20"/>
          <w:szCs w:val="20"/>
        </w:rPr>
        <w:t xml:space="preserve">CR1 </w:t>
      </w:r>
      <w:r w:rsidRPr="00FC4E41">
        <w:rPr>
          <w:rFonts w:ascii="Times New Roman" w:hAnsi="Times New Roman" w:cs="Times New Roman"/>
          <w:sz w:val="20"/>
          <w:szCs w:val="20"/>
        </w:rPr>
        <w:t>or</w:t>
      </w:r>
      <w:r w:rsidR="007810B5"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 xml:space="preserve">rand1 </w:t>
      </w:r>
      <w:r w:rsidRPr="00FC4E41">
        <w:rPr>
          <w:rFonts w:ascii="Times New Roman" w:hAnsi="Times New Roman" w:cs="Times New Roman"/>
          <w:sz w:val="20"/>
          <w:szCs w:val="20"/>
        </w:rPr>
        <w:t xml:space="preserve">&lt; </w:t>
      </w:r>
      <w:r w:rsidRPr="00FC4E41">
        <w:rPr>
          <w:rFonts w:ascii="Times New Roman" w:hAnsi="Times New Roman" w:cs="Times New Roman"/>
          <w:i/>
          <w:iCs/>
          <w:sz w:val="20"/>
          <w:szCs w:val="20"/>
        </w:rPr>
        <w:t>CL1</w:t>
      </w:r>
      <w:r w:rsidRPr="00FC4E41">
        <w:rPr>
          <w:rFonts w:ascii="Times New Roman" w:hAnsi="Times New Roman" w:cs="Times New Roman"/>
          <w:i/>
          <w:iCs/>
          <w:sz w:val="12"/>
          <w:szCs w:val="12"/>
        </w:rPr>
        <w:t>p</w:t>
      </w:r>
      <w:r w:rsidRPr="00FC4E41">
        <w:rPr>
          <w:rFonts w:ascii="Times New Roman" w:hAnsi="Times New Roman" w:cs="Times New Roman"/>
          <w:sz w:val="20"/>
          <w:szCs w:val="20"/>
        </w:rPr>
        <w:t>, dependin</w:t>
      </w:r>
      <w:r w:rsidR="007810B5" w:rsidRPr="00FC4E41">
        <w:rPr>
          <w:rFonts w:ascii="Times New Roman" w:hAnsi="Times New Roman" w:cs="Times New Roman"/>
          <w:sz w:val="20"/>
          <w:szCs w:val="20"/>
        </w:rPr>
        <w:t xml:space="preserve">g on catastrophe 1 extent), and </w:t>
      </w:r>
      <w:r w:rsidRPr="00FC4E41">
        <w:rPr>
          <w:rFonts w:ascii="Times New Roman" w:hAnsi="Times New Roman" w:cs="Times New Roman"/>
          <w:sz w:val="20"/>
          <w:szCs w:val="20"/>
        </w:rPr>
        <w:t>catastrophe 1 affects vital rates,</w:t>
      </w:r>
      <w:r w:rsidR="007810B5" w:rsidRPr="00FC4E41">
        <w:rPr>
          <w:rFonts w:ascii="Times New Roman" w:hAnsi="Times New Roman" w:cs="Times New Roman"/>
          <w:sz w:val="20"/>
          <w:szCs w:val="20"/>
        </w:rPr>
        <w:t xml:space="preserve"> </w:t>
      </w:r>
      <w:r w:rsidRPr="00FC4E41">
        <w:rPr>
          <w:rFonts w:ascii="Times New Roman" w:hAnsi="Times New Roman" w:cs="Times New Roman"/>
          <w:sz w:val="20"/>
          <w:szCs w:val="20"/>
        </w:rPr>
        <w:t>modify mean values of the transition matrix elements:</w:t>
      </w:r>
    </w:p>
    <w:p w:rsidR="007810B5" w:rsidRPr="00FC4E41" w:rsidRDefault="0086221F" w:rsidP="007810B5">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FC4E41">
        <w:rPr>
          <w:rFonts w:ascii="Times New Roman" w:hAnsi="Times New Roman" w:cs="Times New Roman"/>
          <w:i/>
          <w:iCs/>
          <w:sz w:val="20"/>
          <w:szCs w:val="20"/>
        </w:rPr>
        <w:t>T</w:t>
      </w:r>
      <w:r w:rsidRPr="00FC4E41">
        <w:rPr>
          <w:rFonts w:ascii="Times New Roman" w:hAnsi="Times New Roman" w:cs="Times New Roman"/>
          <w:i/>
          <w:iCs/>
          <w:sz w:val="12"/>
          <w:szCs w:val="12"/>
        </w:rPr>
        <w:t>ij</w:t>
      </w:r>
      <w:r w:rsidRPr="00FC4E41">
        <w:rPr>
          <w:rFonts w:ascii="Times New Roman" w:hAnsi="Times New Roman" w:cs="Times New Roman"/>
          <w:sz w:val="20"/>
          <w:szCs w:val="20"/>
        </w:rPr>
        <w:t xml:space="preserve">’ = </w:t>
      </w:r>
      <w:r w:rsidRPr="00FC4E41">
        <w:rPr>
          <w:rFonts w:ascii="Times New Roman" w:hAnsi="Times New Roman" w:cs="Times New Roman"/>
          <w:i/>
          <w:iCs/>
          <w:sz w:val="20"/>
          <w:szCs w:val="20"/>
        </w:rPr>
        <w:t>T</w:t>
      </w:r>
      <w:r w:rsidRPr="00FC4E41">
        <w:rPr>
          <w:rFonts w:ascii="Times New Roman" w:hAnsi="Times New Roman" w:cs="Times New Roman"/>
          <w:i/>
          <w:iCs/>
          <w:sz w:val="12"/>
          <w:szCs w:val="12"/>
        </w:rPr>
        <w:t xml:space="preserve">ij </w:t>
      </w:r>
      <w:r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CE1</w:t>
      </w:r>
      <w:r w:rsidRPr="00FC4E41">
        <w:rPr>
          <w:rFonts w:ascii="Times New Roman" w:hAnsi="Times New Roman" w:cs="Times New Roman"/>
          <w:i/>
          <w:iCs/>
          <w:sz w:val="12"/>
          <w:szCs w:val="12"/>
        </w:rPr>
        <w:t xml:space="preserve">p </w:t>
      </w:r>
      <w:r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CM1</w:t>
      </w:r>
      <w:r w:rsidRPr="00FC4E41">
        <w:rPr>
          <w:rFonts w:ascii="Times New Roman" w:hAnsi="Times New Roman" w:cs="Times New Roman"/>
          <w:i/>
          <w:iCs/>
          <w:sz w:val="12"/>
          <w:szCs w:val="12"/>
        </w:rPr>
        <w:t>ij</w:t>
      </w:r>
    </w:p>
    <w:p w:rsidR="0086221F" w:rsidRPr="00FC4E41" w:rsidRDefault="0086221F" w:rsidP="007810B5">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FC4E41">
        <w:rPr>
          <w:rFonts w:ascii="Times New Roman" w:hAnsi="Times New Roman" w:cs="Times New Roman"/>
          <w:sz w:val="20"/>
          <w:szCs w:val="20"/>
        </w:rPr>
        <w:t>and reset counter for time since catastrophe 1.</w:t>
      </w:r>
    </w:p>
    <w:p w:rsidR="0086221F" w:rsidRPr="00FC4E41" w:rsidRDefault="0086221F" w:rsidP="007810B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FC4E41">
        <w:rPr>
          <w:rFonts w:ascii="Times New Roman" w:hAnsi="Times New Roman" w:cs="Times New Roman"/>
          <w:sz w:val="20"/>
          <w:szCs w:val="20"/>
        </w:rPr>
        <w:t xml:space="preserve">If the simulation is stochastic, and there is a catastrophe 2 (i.e., either </w:t>
      </w:r>
      <w:r w:rsidRPr="00FC4E41">
        <w:rPr>
          <w:rFonts w:ascii="Times New Roman" w:hAnsi="Times New Roman" w:cs="Times New Roman"/>
          <w:i/>
          <w:iCs/>
          <w:sz w:val="20"/>
          <w:szCs w:val="20"/>
        </w:rPr>
        <w:t xml:space="preserve">rand2 </w:t>
      </w:r>
      <w:r w:rsidRPr="00FC4E41">
        <w:rPr>
          <w:rFonts w:ascii="Times New Roman" w:hAnsi="Times New Roman" w:cs="Times New Roman"/>
          <w:sz w:val="20"/>
          <w:szCs w:val="20"/>
        </w:rPr>
        <w:t xml:space="preserve">&lt; </w:t>
      </w:r>
      <w:r w:rsidRPr="00FC4E41">
        <w:rPr>
          <w:rFonts w:ascii="Times New Roman" w:hAnsi="Times New Roman" w:cs="Times New Roman"/>
          <w:i/>
          <w:iCs/>
          <w:sz w:val="20"/>
          <w:szCs w:val="20"/>
        </w:rPr>
        <w:t xml:space="preserve">CR2 </w:t>
      </w:r>
      <w:r w:rsidRPr="00FC4E41">
        <w:rPr>
          <w:rFonts w:ascii="Times New Roman" w:hAnsi="Times New Roman" w:cs="Times New Roman"/>
          <w:sz w:val="20"/>
          <w:szCs w:val="20"/>
        </w:rPr>
        <w:t>or</w:t>
      </w:r>
      <w:r w:rsidR="007810B5"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 xml:space="preserve">rand2 </w:t>
      </w:r>
      <w:r w:rsidRPr="00FC4E41">
        <w:rPr>
          <w:rFonts w:ascii="Times New Roman" w:hAnsi="Times New Roman" w:cs="Times New Roman"/>
          <w:sz w:val="20"/>
          <w:szCs w:val="20"/>
        </w:rPr>
        <w:t xml:space="preserve">&lt; </w:t>
      </w:r>
      <w:r w:rsidRPr="00FC4E41">
        <w:rPr>
          <w:rFonts w:ascii="Times New Roman" w:hAnsi="Times New Roman" w:cs="Times New Roman"/>
          <w:i/>
          <w:iCs/>
          <w:sz w:val="20"/>
          <w:szCs w:val="20"/>
        </w:rPr>
        <w:t>CL2</w:t>
      </w:r>
      <w:r w:rsidRPr="00FC4E41">
        <w:rPr>
          <w:rFonts w:ascii="Times New Roman" w:hAnsi="Times New Roman" w:cs="Times New Roman"/>
          <w:i/>
          <w:iCs/>
          <w:sz w:val="12"/>
          <w:szCs w:val="12"/>
        </w:rPr>
        <w:t>p</w:t>
      </w:r>
      <w:r w:rsidRPr="00FC4E41">
        <w:rPr>
          <w:rFonts w:ascii="Times New Roman" w:hAnsi="Times New Roman" w:cs="Times New Roman"/>
          <w:sz w:val="20"/>
          <w:szCs w:val="20"/>
        </w:rPr>
        <w:t>, depending on catastrophe 2 extent), and catastrophe 2 affects vital rates,</w:t>
      </w:r>
      <w:r w:rsidR="007810B5" w:rsidRPr="00FC4E41">
        <w:rPr>
          <w:rFonts w:ascii="Times New Roman" w:hAnsi="Times New Roman" w:cs="Times New Roman"/>
          <w:sz w:val="20"/>
          <w:szCs w:val="20"/>
        </w:rPr>
        <w:t xml:space="preserve"> </w:t>
      </w:r>
      <w:r w:rsidRPr="00FC4E41">
        <w:rPr>
          <w:rFonts w:ascii="Times New Roman" w:hAnsi="Times New Roman" w:cs="Times New Roman"/>
          <w:sz w:val="20"/>
          <w:szCs w:val="20"/>
        </w:rPr>
        <w:t>modify mean values of the transition matrix elements:</w:t>
      </w:r>
    </w:p>
    <w:p w:rsidR="007810B5" w:rsidRPr="00FC4E41" w:rsidRDefault="0086221F" w:rsidP="007810B5">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FC4E41">
        <w:rPr>
          <w:rFonts w:ascii="Times New Roman" w:hAnsi="Times New Roman" w:cs="Times New Roman"/>
          <w:i/>
          <w:iCs/>
          <w:sz w:val="20"/>
          <w:szCs w:val="20"/>
        </w:rPr>
        <w:t>T</w:t>
      </w:r>
      <w:r w:rsidRPr="00FC4E41">
        <w:rPr>
          <w:rFonts w:ascii="Times New Roman" w:hAnsi="Times New Roman" w:cs="Times New Roman"/>
          <w:i/>
          <w:iCs/>
          <w:sz w:val="12"/>
          <w:szCs w:val="12"/>
        </w:rPr>
        <w:t>ij</w:t>
      </w:r>
      <w:r w:rsidRPr="00FC4E41">
        <w:rPr>
          <w:rFonts w:ascii="Times New Roman" w:hAnsi="Times New Roman" w:cs="Times New Roman"/>
          <w:sz w:val="20"/>
          <w:szCs w:val="20"/>
        </w:rPr>
        <w:t xml:space="preserve">’ = </w:t>
      </w:r>
      <w:r w:rsidRPr="00FC4E41">
        <w:rPr>
          <w:rFonts w:ascii="Times New Roman" w:hAnsi="Times New Roman" w:cs="Times New Roman"/>
          <w:i/>
          <w:iCs/>
          <w:sz w:val="20"/>
          <w:szCs w:val="20"/>
        </w:rPr>
        <w:t>T</w:t>
      </w:r>
      <w:r w:rsidRPr="00FC4E41">
        <w:rPr>
          <w:rFonts w:ascii="Times New Roman" w:hAnsi="Times New Roman" w:cs="Times New Roman"/>
          <w:i/>
          <w:iCs/>
          <w:sz w:val="12"/>
          <w:szCs w:val="12"/>
        </w:rPr>
        <w:t xml:space="preserve">ij </w:t>
      </w:r>
      <w:r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CE2</w:t>
      </w:r>
      <w:r w:rsidRPr="00FC4E41">
        <w:rPr>
          <w:rFonts w:ascii="Times New Roman" w:hAnsi="Times New Roman" w:cs="Times New Roman"/>
          <w:i/>
          <w:iCs/>
          <w:sz w:val="12"/>
          <w:szCs w:val="12"/>
        </w:rPr>
        <w:t xml:space="preserve">p </w:t>
      </w:r>
      <w:r w:rsidRPr="00FC4E41">
        <w:rPr>
          <w:rFonts w:ascii="Times New Roman" w:hAnsi="Times New Roman" w:cs="Times New Roman"/>
          <w:sz w:val="20"/>
          <w:szCs w:val="20"/>
        </w:rPr>
        <w:t xml:space="preserve">· </w:t>
      </w:r>
      <w:r w:rsidRPr="00FC4E41">
        <w:rPr>
          <w:rFonts w:ascii="Times New Roman" w:hAnsi="Times New Roman" w:cs="Times New Roman"/>
          <w:i/>
          <w:iCs/>
          <w:sz w:val="20"/>
          <w:szCs w:val="20"/>
        </w:rPr>
        <w:t>CM2</w:t>
      </w:r>
      <w:r w:rsidRPr="00FC4E41">
        <w:rPr>
          <w:rFonts w:ascii="Times New Roman" w:hAnsi="Times New Roman" w:cs="Times New Roman"/>
          <w:i/>
          <w:iCs/>
          <w:sz w:val="12"/>
          <w:szCs w:val="12"/>
        </w:rPr>
        <w:t>ij</w:t>
      </w:r>
    </w:p>
    <w:p w:rsidR="00FC4E41" w:rsidRPr="00FC4E41" w:rsidRDefault="0086221F" w:rsidP="00FC4E41">
      <w:pPr>
        <w:pStyle w:val="ListParagraph"/>
        <w:autoSpaceDE w:val="0"/>
        <w:autoSpaceDN w:val="0"/>
        <w:adjustRightInd w:val="0"/>
        <w:spacing w:after="0" w:line="240" w:lineRule="auto"/>
        <w:ind w:left="2520" w:firstLine="720"/>
        <w:rPr>
          <w:rFonts w:ascii="Times New Roman" w:hAnsi="Times New Roman" w:cs="Times New Roman"/>
          <w:sz w:val="20"/>
          <w:szCs w:val="20"/>
        </w:rPr>
      </w:pPr>
      <w:r w:rsidRPr="00FC4E41">
        <w:rPr>
          <w:rFonts w:ascii="Times New Roman" w:hAnsi="Times New Roman" w:cs="Times New Roman"/>
          <w:sz w:val="20"/>
          <w:szCs w:val="20"/>
        </w:rPr>
        <w:t>and reset counter for time since catastrophe 2.</w:t>
      </w:r>
    </w:p>
    <w:p w:rsidR="00F203F6"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and if required (i.e., this variable is listed in VarList), r</w:t>
      </w:r>
      <w:r w:rsidRPr="00C8564F">
        <w:rPr>
          <w:rFonts w:ascii="Times New Roman" w:hAnsi="Times New Roman" w:cs="Times New Roman"/>
          <w:sz w:val="20"/>
          <w:szCs w:val="20"/>
          <w:highlight w:val="cyan"/>
        </w:rPr>
        <w:t>ecord catastrophe status for catastrophes 1 and 2</w:t>
      </w:r>
      <w:r>
        <w:rPr>
          <w:rFonts w:ascii="Times New Roman" w:hAnsi="Times New Roman" w:cs="Times New Roman"/>
          <w:sz w:val="20"/>
          <w:szCs w:val="20"/>
          <w:highlight w:val="cyan"/>
        </w:rPr>
        <w:t xml:space="preserve"> for use by Metapop Manager (popCatStatus).</w:t>
      </w:r>
    </w:p>
    <w:p w:rsidR="00F203F6" w:rsidRDefault="00F203F6" w:rsidP="00F203F6">
      <w:pPr>
        <w:pStyle w:val="ListParagraph"/>
        <w:numPr>
          <w:ilvl w:val="3"/>
          <w:numId w:val="3"/>
        </w:numPr>
        <w:autoSpaceDE w:val="0"/>
        <w:autoSpaceDN w:val="0"/>
        <w:adjustRightInd w:val="0"/>
        <w:spacing w:after="0" w:line="240" w:lineRule="auto"/>
        <w:rPr>
          <w:rFonts w:ascii="Times New Roman" w:hAnsi="Times New Roman" w:cs="Times New Roman"/>
          <w:sz w:val="20"/>
          <w:szCs w:val="20"/>
          <w:highlight w:val="cyan"/>
        </w:rPr>
      </w:pPr>
      <w:r w:rsidRPr="00C256BD">
        <w:rPr>
          <w:rFonts w:ascii="Times New Roman" w:hAnsi="Times New Roman" w:cs="Times New Roman"/>
          <w:sz w:val="20"/>
          <w:szCs w:val="20"/>
          <w:highlight w:val="cyan"/>
        </w:rPr>
        <w:t xml:space="preserve">If in metamodel mode, and if required (i.e., this variable is listed in VarList), record </w:t>
      </w:r>
      <w:r>
        <w:rPr>
          <w:rFonts w:ascii="Times New Roman" w:hAnsi="Times New Roman" w:cs="Times New Roman"/>
          <w:sz w:val="20"/>
          <w:szCs w:val="20"/>
          <w:highlight w:val="cyan"/>
        </w:rPr>
        <w:t>time since last</w:t>
      </w:r>
      <w:r w:rsidRPr="00C256BD">
        <w:rPr>
          <w:rFonts w:ascii="Times New Roman" w:hAnsi="Times New Roman" w:cs="Times New Roman"/>
          <w:sz w:val="20"/>
          <w:szCs w:val="20"/>
          <w:highlight w:val="cyan"/>
        </w:rPr>
        <w:t xml:space="preserve"> catastrophes 1 and 2</w:t>
      </w:r>
      <w:r>
        <w:rPr>
          <w:rFonts w:ascii="Times New Roman" w:hAnsi="Times New Roman" w:cs="Times New Roman"/>
          <w:sz w:val="20"/>
          <w:szCs w:val="20"/>
          <w:highlight w:val="cyan"/>
        </w:rPr>
        <w:t xml:space="preserve"> for use by Metapop Manager (popTimeSince)</w:t>
      </w:r>
    </w:p>
    <w:p w:rsidR="00F203F6" w:rsidRPr="00C8564F" w:rsidRDefault="00F203F6" w:rsidP="00F203F6">
      <w:pPr>
        <w:pStyle w:val="ListParagraph"/>
        <w:autoSpaceDE w:val="0"/>
        <w:autoSpaceDN w:val="0"/>
        <w:adjustRightInd w:val="0"/>
        <w:spacing w:after="0" w:line="240" w:lineRule="auto"/>
        <w:ind w:left="3240"/>
        <w:rPr>
          <w:rFonts w:ascii="Times New Roman" w:hAnsi="Times New Roman" w:cs="Times New Roman"/>
          <w:sz w:val="20"/>
          <w:szCs w:val="20"/>
          <w:highlight w:val="cyan"/>
        </w:rPr>
      </w:pPr>
    </w:p>
    <w:p w:rsidR="00FC4E41" w:rsidRPr="00E7635D" w:rsidRDefault="00FC4E41" w:rsidP="00FC4E41">
      <w:pPr>
        <w:pStyle w:val="ListParagraph"/>
        <w:autoSpaceDE w:val="0"/>
        <w:autoSpaceDN w:val="0"/>
        <w:adjustRightInd w:val="0"/>
        <w:spacing w:after="0" w:line="240" w:lineRule="auto"/>
        <w:ind w:left="3240"/>
        <w:rPr>
          <w:rFonts w:ascii="Times New Roman" w:hAnsi="Times New Roman" w:cs="Times New Roman"/>
          <w:b/>
          <w:sz w:val="20"/>
          <w:szCs w:val="20"/>
          <w:highlight w:val="cyan"/>
        </w:rPr>
      </w:pPr>
    </w:p>
    <w:p w:rsidR="00FE3657" w:rsidRPr="009F7084" w:rsidRDefault="00FE3657" w:rsidP="00FE3657">
      <w:pPr>
        <w:pStyle w:val="ListParagraph"/>
        <w:numPr>
          <w:ilvl w:val="2"/>
          <w:numId w:val="3"/>
        </w:numPr>
        <w:autoSpaceDE w:val="0"/>
        <w:autoSpaceDN w:val="0"/>
        <w:adjustRightInd w:val="0"/>
        <w:spacing w:after="0" w:line="240" w:lineRule="auto"/>
        <w:rPr>
          <w:rFonts w:ascii="Times New Roman" w:hAnsi="Times New Roman" w:cs="Times New Roman"/>
          <w:b/>
          <w:strike/>
          <w:sz w:val="20"/>
          <w:szCs w:val="20"/>
        </w:rPr>
      </w:pPr>
      <w:r w:rsidRPr="009F7084">
        <w:rPr>
          <w:rFonts w:ascii="Times New Roman" w:hAnsi="Times New Roman" w:cs="Times New Roman"/>
          <w:b/>
          <w:strike/>
          <w:sz w:val="20"/>
          <w:szCs w:val="20"/>
          <w:highlight w:val="cyan"/>
        </w:rPr>
        <w:t xml:space="preserve">If in metamodel mode, </w:t>
      </w:r>
      <w:r w:rsidR="00FD548D" w:rsidRPr="009F7084">
        <w:rPr>
          <w:rFonts w:ascii="Times New Roman" w:hAnsi="Times New Roman" w:cs="Times New Roman"/>
          <w:b/>
          <w:strike/>
          <w:sz w:val="20"/>
          <w:szCs w:val="20"/>
          <w:highlight w:val="cyan"/>
        </w:rPr>
        <w:t xml:space="preserve">and if vital rate modifier is NOT in effect, </w:t>
      </w:r>
      <w:r w:rsidRPr="009F7084">
        <w:rPr>
          <w:rFonts w:ascii="Times New Roman" w:hAnsi="Times New Roman" w:cs="Times New Roman"/>
          <w:b/>
          <w:strike/>
          <w:sz w:val="20"/>
          <w:szCs w:val="20"/>
          <w:highlight w:val="cyan"/>
        </w:rPr>
        <w:t xml:space="preserve">and if required (i.e., this variable is listed in VarList), record </w:t>
      </w:r>
      <w:r w:rsidR="00E7457D" w:rsidRPr="009F7084">
        <w:rPr>
          <w:rFonts w:ascii="Times New Roman" w:hAnsi="Times New Roman" w:cs="Times New Roman"/>
          <w:b/>
          <w:strike/>
          <w:sz w:val="20"/>
          <w:szCs w:val="20"/>
          <w:highlight w:val="cyan"/>
        </w:rPr>
        <w:t xml:space="preserve">mean </w:t>
      </w:r>
      <w:r w:rsidRPr="009F7084">
        <w:rPr>
          <w:rFonts w:ascii="Times New Roman" w:hAnsi="Times New Roman" w:cs="Times New Roman"/>
          <w:b/>
          <w:strike/>
          <w:sz w:val="20"/>
          <w:szCs w:val="20"/>
          <w:highlight w:val="cyan"/>
        </w:rPr>
        <w:t>p</w:t>
      </w:r>
      <w:r w:rsidR="00E7457D" w:rsidRPr="009F7084">
        <w:rPr>
          <w:rFonts w:ascii="Times New Roman" w:hAnsi="Times New Roman" w:cs="Times New Roman"/>
          <w:b/>
          <w:strike/>
          <w:sz w:val="20"/>
          <w:szCs w:val="20"/>
          <w:highlight w:val="cyan"/>
        </w:rPr>
        <w:t>opulation-specific stage matrix</w:t>
      </w:r>
      <w:r w:rsidRPr="009F7084">
        <w:rPr>
          <w:rFonts w:ascii="Times New Roman" w:hAnsi="Times New Roman" w:cs="Times New Roman"/>
          <w:b/>
          <w:strike/>
          <w:sz w:val="20"/>
          <w:szCs w:val="20"/>
          <w:highlight w:val="cyan"/>
        </w:rPr>
        <w:t xml:space="preserve"> for use by Metapop Manager (PopStMat)</w:t>
      </w:r>
      <w:r w:rsidR="00997C31" w:rsidRPr="009F7084">
        <w:rPr>
          <w:rFonts w:ascii="Times New Roman" w:hAnsi="Times New Roman" w:cs="Times New Roman"/>
          <w:b/>
          <w:strike/>
          <w:sz w:val="20"/>
          <w:szCs w:val="20"/>
        </w:rPr>
        <w:t>:</w:t>
      </w:r>
    </w:p>
    <w:p w:rsidR="00997C31" w:rsidRPr="009F7084" w:rsidRDefault="00997C31" w:rsidP="00E7457D">
      <w:pPr>
        <w:pStyle w:val="ListParagraph"/>
        <w:autoSpaceDE w:val="0"/>
        <w:autoSpaceDN w:val="0"/>
        <w:adjustRightInd w:val="0"/>
        <w:spacing w:after="0" w:line="240" w:lineRule="auto"/>
        <w:ind w:left="3240"/>
        <w:rPr>
          <w:rFonts w:ascii="Times New Roman" w:hAnsi="Times New Roman" w:cs="Times New Roman"/>
          <w:b/>
          <w:strike/>
          <w:sz w:val="20"/>
          <w:szCs w:val="20"/>
        </w:rPr>
      </w:pPr>
      <w:r w:rsidRPr="009F7084">
        <w:rPr>
          <w:rFonts w:ascii="Times New Roman" w:hAnsi="Times New Roman" w:cs="Times New Roman"/>
          <w:b/>
          <w:i/>
          <w:strike/>
          <w:sz w:val="20"/>
          <w:szCs w:val="20"/>
          <w:highlight w:val="cyan"/>
        </w:rPr>
        <w:t>PopStMat</w:t>
      </w:r>
      <w:r w:rsidR="00BD48AC" w:rsidRPr="009F7084">
        <w:rPr>
          <w:rFonts w:ascii="Times New Roman" w:hAnsi="Times New Roman" w:cs="Times New Roman"/>
          <w:b/>
          <w:i/>
          <w:iCs/>
          <w:strike/>
          <w:sz w:val="12"/>
          <w:szCs w:val="12"/>
          <w:highlight w:val="cyan"/>
        </w:rPr>
        <w:t>pij</w:t>
      </w:r>
      <w:r w:rsidRPr="009F7084">
        <w:rPr>
          <w:rFonts w:ascii="Times New Roman" w:hAnsi="Times New Roman" w:cs="Times New Roman"/>
          <w:b/>
          <w:strike/>
          <w:sz w:val="20"/>
          <w:szCs w:val="20"/>
          <w:highlight w:val="cyan"/>
        </w:rPr>
        <w:t xml:space="preserve"> = </w:t>
      </w:r>
      <w:r w:rsidR="00F06C87" w:rsidRPr="009F7084">
        <w:rPr>
          <w:rFonts w:ascii="Times New Roman" w:hAnsi="Times New Roman" w:cs="Times New Roman"/>
          <w:b/>
          <w:i/>
          <w:iCs/>
          <w:strike/>
          <w:sz w:val="20"/>
          <w:szCs w:val="20"/>
          <w:highlight w:val="cyan"/>
        </w:rPr>
        <w:t>T</w:t>
      </w:r>
      <w:r w:rsidR="00F06C87" w:rsidRPr="009F7084">
        <w:rPr>
          <w:rFonts w:ascii="Times New Roman" w:hAnsi="Times New Roman" w:cs="Times New Roman"/>
          <w:b/>
          <w:i/>
          <w:iCs/>
          <w:strike/>
          <w:sz w:val="12"/>
          <w:szCs w:val="12"/>
          <w:highlight w:val="cyan"/>
        </w:rPr>
        <w:t>ij</w:t>
      </w:r>
      <w:r w:rsidR="00F06C87" w:rsidRPr="009F7084">
        <w:rPr>
          <w:rFonts w:ascii="Times New Roman" w:hAnsi="Times New Roman" w:cs="Times New Roman"/>
          <w:b/>
          <w:strike/>
          <w:sz w:val="20"/>
          <w:szCs w:val="20"/>
          <w:highlight w:val="cyan"/>
        </w:rPr>
        <w:t>’</w:t>
      </w:r>
    </w:p>
    <w:p w:rsidR="00FE3657" w:rsidRPr="009F7084" w:rsidRDefault="00F6058F" w:rsidP="00F6058F">
      <w:pPr>
        <w:pStyle w:val="ListParagraph"/>
        <w:autoSpaceDE w:val="0"/>
        <w:autoSpaceDN w:val="0"/>
        <w:adjustRightInd w:val="0"/>
        <w:spacing w:after="0" w:line="240" w:lineRule="auto"/>
        <w:ind w:left="3600"/>
        <w:rPr>
          <w:rFonts w:ascii="Times New Roman" w:hAnsi="Times New Roman" w:cs="Times New Roman"/>
          <w:b/>
          <w:strike/>
          <w:sz w:val="20"/>
          <w:szCs w:val="20"/>
        </w:rPr>
      </w:pPr>
      <w:r w:rsidRPr="009F7084">
        <w:rPr>
          <w:rFonts w:ascii="Times New Roman" w:hAnsi="Times New Roman" w:cs="Times New Roman"/>
          <w:b/>
          <w:strike/>
          <w:sz w:val="20"/>
          <w:szCs w:val="20"/>
          <w:highlight w:val="cyan"/>
        </w:rPr>
        <w:lastRenderedPageBreak/>
        <w:t xml:space="preserve">Note: </w:t>
      </w:r>
      <w:r w:rsidR="00E7635D" w:rsidRPr="009F7084">
        <w:rPr>
          <w:rFonts w:ascii="Times New Roman" w:hAnsi="Times New Roman" w:cs="Times New Roman"/>
          <w:b/>
          <w:strike/>
          <w:sz w:val="20"/>
          <w:szCs w:val="20"/>
          <w:highlight w:val="cyan"/>
        </w:rPr>
        <w:t xml:space="preserve">In addition to PopStMat above, </w:t>
      </w:r>
      <w:r w:rsidRPr="009F7084">
        <w:rPr>
          <w:rFonts w:ascii="Times New Roman" w:hAnsi="Times New Roman" w:cs="Times New Roman"/>
          <w:b/>
          <w:strike/>
          <w:sz w:val="20"/>
          <w:szCs w:val="20"/>
          <w:highlight w:val="cyan"/>
        </w:rPr>
        <w:t xml:space="preserve">this </w:t>
      </w:r>
      <w:r w:rsidR="00E7635D" w:rsidRPr="009F7084">
        <w:rPr>
          <w:rFonts w:ascii="Times New Roman" w:hAnsi="Times New Roman" w:cs="Times New Roman"/>
          <w:b/>
          <w:strike/>
          <w:sz w:val="20"/>
          <w:szCs w:val="20"/>
          <w:highlight w:val="cyan"/>
        </w:rPr>
        <w:t xml:space="preserve">also </w:t>
      </w:r>
      <w:r w:rsidRPr="009F7084">
        <w:rPr>
          <w:rFonts w:ascii="Times New Roman" w:hAnsi="Times New Roman" w:cs="Times New Roman"/>
          <w:b/>
          <w:strike/>
          <w:sz w:val="20"/>
          <w:szCs w:val="20"/>
          <w:highlight w:val="cyan"/>
        </w:rPr>
        <w:t>includes</w:t>
      </w:r>
      <w:r w:rsidR="00192341" w:rsidRPr="009F7084">
        <w:rPr>
          <w:rFonts w:ascii="Times New Roman" w:hAnsi="Times New Roman" w:cs="Times New Roman"/>
          <w:b/>
          <w:strike/>
          <w:sz w:val="20"/>
          <w:szCs w:val="20"/>
          <w:highlight w:val="cyan"/>
        </w:rPr>
        <w:t xml:space="preserve"> DD and </w:t>
      </w:r>
      <w:r w:rsidRPr="009F7084">
        <w:rPr>
          <w:rFonts w:ascii="Times New Roman" w:hAnsi="Times New Roman" w:cs="Times New Roman"/>
          <w:b/>
          <w:strike/>
          <w:sz w:val="20"/>
          <w:szCs w:val="20"/>
          <w:highlight w:val="cyan"/>
        </w:rPr>
        <w:t xml:space="preserve"> catastrophes that affect vital rates..</w:t>
      </w:r>
    </w:p>
    <w:p w:rsidR="0086221F" w:rsidRPr="00B55EA7" w:rsidRDefault="0086221F" w:rsidP="00B55EA7">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Environmental stochasticity</w:t>
      </w:r>
    </w:p>
    <w:p w:rsidR="00314A1D" w:rsidRDefault="0086221F" w:rsidP="0085400F">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Generate the current transition matrix based on the mean values as modified</w:t>
      </w:r>
      <w:r w:rsidR="0085400F">
        <w:rPr>
          <w:rFonts w:ascii="Times New Roman" w:hAnsi="Times New Roman" w:cs="Times New Roman"/>
          <w:sz w:val="20"/>
          <w:szCs w:val="20"/>
        </w:rPr>
        <w:t xml:space="preserve"> </w:t>
      </w:r>
      <w:r w:rsidRPr="0085400F">
        <w:rPr>
          <w:rFonts w:ascii="Times New Roman" w:hAnsi="Times New Roman" w:cs="Times New Roman"/>
          <w:sz w:val="20"/>
          <w:szCs w:val="20"/>
        </w:rPr>
        <w:t xml:space="preserve">in steps </w:t>
      </w:r>
      <w:r w:rsidR="00D63B2B">
        <w:rPr>
          <w:rFonts w:ascii="Times New Roman" w:hAnsi="Times New Roman" w:cs="Times New Roman"/>
          <w:sz w:val="20"/>
          <w:szCs w:val="20"/>
        </w:rPr>
        <w:t>(v.)</w:t>
      </w:r>
      <w:r w:rsidRPr="0085400F">
        <w:rPr>
          <w:rFonts w:ascii="Times New Roman" w:hAnsi="Times New Roman" w:cs="Times New Roman"/>
          <w:sz w:val="20"/>
          <w:szCs w:val="20"/>
        </w:rPr>
        <w:t xml:space="preserve"> (for density dependence) and </w:t>
      </w:r>
      <w:r w:rsidR="00D63B2B">
        <w:rPr>
          <w:rFonts w:ascii="Times New Roman" w:hAnsi="Times New Roman" w:cs="Times New Roman"/>
          <w:sz w:val="20"/>
          <w:szCs w:val="20"/>
        </w:rPr>
        <w:t>(vi.)</w:t>
      </w:r>
      <w:r w:rsidRPr="0085400F">
        <w:rPr>
          <w:rFonts w:ascii="Times New Roman" w:hAnsi="Times New Roman" w:cs="Times New Roman"/>
          <w:sz w:val="20"/>
          <w:szCs w:val="20"/>
        </w:rPr>
        <w:t xml:space="preserve"> (for catastrophes affecting</w:t>
      </w:r>
      <w:r w:rsidR="0085400F">
        <w:rPr>
          <w:rFonts w:ascii="Times New Roman" w:hAnsi="Times New Roman" w:cs="Times New Roman"/>
          <w:sz w:val="20"/>
          <w:szCs w:val="20"/>
        </w:rPr>
        <w:t xml:space="preserve"> </w:t>
      </w:r>
      <w:r w:rsidRPr="0085400F">
        <w:rPr>
          <w:rFonts w:ascii="Times New Roman" w:hAnsi="Times New Roman" w:cs="Times New Roman"/>
          <w:sz w:val="20"/>
          <w:szCs w:val="20"/>
        </w:rPr>
        <w:t>vital rates).</w:t>
      </w:r>
    </w:p>
    <w:p w:rsidR="0086221F" w:rsidRPr="0085400F" w:rsidRDefault="0086221F" w:rsidP="0085400F">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85400F">
        <w:rPr>
          <w:rFonts w:ascii="Times New Roman" w:hAnsi="Times New Roman" w:cs="Times New Roman"/>
          <w:sz w:val="20"/>
          <w:szCs w:val="20"/>
        </w:rPr>
        <w:t xml:space="preserve"> If a stochastic simulation, for all columns </w:t>
      </w:r>
      <w:r w:rsidRPr="0085400F">
        <w:rPr>
          <w:rFonts w:ascii="Times New Roman" w:hAnsi="Times New Roman" w:cs="Times New Roman"/>
          <w:i/>
          <w:iCs/>
          <w:sz w:val="20"/>
          <w:szCs w:val="20"/>
        </w:rPr>
        <w:t>j</w:t>
      </w:r>
      <w:r w:rsidRPr="0085400F">
        <w:rPr>
          <w:rFonts w:ascii="Times New Roman" w:hAnsi="Times New Roman" w:cs="Times New Roman"/>
          <w:sz w:val="20"/>
          <w:szCs w:val="20"/>
        </w:rPr>
        <w:t xml:space="preserve">, and for rows </w:t>
      </w:r>
      <w:r w:rsidRPr="0085400F">
        <w:rPr>
          <w:rFonts w:ascii="Times New Roman" w:hAnsi="Times New Roman" w:cs="Times New Roman"/>
          <w:i/>
          <w:iCs/>
          <w:sz w:val="20"/>
          <w:szCs w:val="20"/>
        </w:rPr>
        <w:t>i</w:t>
      </w:r>
      <w:r w:rsidRPr="0085400F">
        <w:rPr>
          <w:rFonts w:ascii="Times New Roman" w:hAnsi="Times New Roman" w:cs="Times New Roman"/>
          <w:sz w:val="20"/>
          <w:szCs w:val="20"/>
        </w:rPr>
        <w:t>:</w:t>
      </w:r>
    </w:p>
    <w:p w:rsidR="0086221F" w:rsidRPr="00B55EA7" w:rsidRDefault="0086221F" w:rsidP="0085400F">
      <w:pPr>
        <w:pStyle w:val="ListParagraph"/>
        <w:autoSpaceDE w:val="0"/>
        <w:autoSpaceDN w:val="0"/>
        <w:adjustRightInd w:val="0"/>
        <w:spacing w:after="0" w:line="240" w:lineRule="auto"/>
        <w:ind w:left="3240"/>
        <w:rPr>
          <w:rFonts w:ascii="Times New Roman" w:hAnsi="Times New Roman" w:cs="Times New Roman"/>
          <w:sz w:val="20"/>
          <w:szCs w:val="20"/>
        </w:rPr>
      </w:pPr>
      <w:r w:rsidRPr="00B55EA7">
        <w:rPr>
          <w:rFonts w:ascii="Times New Roman" w:hAnsi="Times New Roman" w:cs="Times New Roman"/>
          <w:i/>
          <w:iCs/>
          <w:sz w:val="20"/>
          <w:szCs w:val="20"/>
        </w:rPr>
        <w:t>T</w:t>
      </w:r>
      <w:r w:rsidRPr="00B55EA7">
        <w:rPr>
          <w:rFonts w:ascii="Times New Roman" w:hAnsi="Times New Roman" w:cs="Times New Roman"/>
          <w:i/>
          <w:iCs/>
          <w:sz w:val="12"/>
          <w:szCs w:val="12"/>
        </w:rPr>
        <w:t>ij</w:t>
      </w:r>
      <w:r w:rsidRPr="00B55EA7">
        <w:rPr>
          <w:rFonts w:ascii="Times New Roman" w:hAnsi="Times New Roman" w:cs="Times New Roman"/>
          <w:sz w:val="20"/>
          <w:szCs w:val="20"/>
        </w:rPr>
        <w:t xml:space="preserve">’ = normal( </w:t>
      </w:r>
      <w:r w:rsidRPr="00B55EA7">
        <w:rPr>
          <w:rFonts w:ascii="Times New Roman" w:hAnsi="Times New Roman" w:cs="Times New Roman"/>
          <w:i/>
          <w:iCs/>
          <w:sz w:val="20"/>
          <w:szCs w:val="20"/>
        </w:rPr>
        <w:t>T</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SD</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w:t>
      </w:r>
    </w:p>
    <w:p w:rsidR="0086221F" w:rsidRPr="0085400F" w:rsidRDefault="0086221F" w:rsidP="0085400F">
      <w:pPr>
        <w:pStyle w:val="ListParagraph"/>
        <w:autoSpaceDE w:val="0"/>
        <w:autoSpaceDN w:val="0"/>
        <w:adjustRightInd w:val="0"/>
        <w:spacing w:after="0" w:line="240" w:lineRule="auto"/>
        <w:ind w:left="3240"/>
        <w:rPr>
          <w:rFonts w:ascii="Times New Roman" w:hAnsi="Times New Roman" w:cs="Times New Roman"/>
          <w:sz w:val="20"/>
          <w:szCs w:val="20"/>
        </w:rPr>
      </w:pPr>
      <w:r w:rsidRPr="00B55EA7">
        <w:rPr>
          <w:rFonts w:ascii="Times New Roman" w:hAnsi="Times New Roman" w:cs="Times New Roman"/>
          <w:sz w:val="20"/>
          <w:szCs w:val="20"/>
        </w:rPr>
        <w:t>where normal(</w:t>
      </w:r>
      <w:r w:rsidRPr="00B55EA7">
        <w:rPr>
          <w:rFonts w:ascii="Times New Roman" w:hAnsi="Times New Roman" w:cs="Times New Roman"/>
          <w:i/>
          <w:iCs/>
          <w:sz w:val="20"/>
          <w:szCs w:val="20"/>
        </w:rPr>
        <w:t>m,s</w:t>
      </w:r>
      <w:r w:rsidRPr="00B55EA7">
        <w:rPr>
          <w:rFonts w:ascii="Times New Roman" w:hAnsi="Times New Roman" w:cs="Times New Roman"/>
          <w:sz w:val="20"/>
          <w:szCs w:val="20"/>
        </w:rPr>
        <w:t xml:space="preserve">) is a correlated normal deviate with mean </w:t>
      </w:r>
      <w:r w:rsidRPr="00B55EA7">
        <w:rPr>
          <w:rFonts w:ascii="Times New Roman" w:hAnsi="Times New Roman" w:cs="Times New Roman"/>
          <w:i/>
          <w:iCs/>
          <w:sz w:val="20"/>
          <w:szCs w:val="20"/>
        </w:rPr>
        <w:t xml:space="preserve">m </w:t>
      </w:r>
      <w:r w:rsidRPr="00B55EA7">
        <w:rPr>
          <w:rFonts w:ascii="Times New Roman" w:hAnsi="Times New Roman" w:cs="Times New Roman"/>
          <w:sz w:val="20"/>
          <w:szCs w:val="20"/>
        </w:rPr>
        <w:t>and standard</w:t>
      </w:r>
      <w:r w:rsidR="0085400F">
        <w:rPr>
          <w:rFonts w:ascii="Times New Roman" w:hAnsi="Times New Roman" w:cs="Times New Roman"/>
          <w:sz w:val="20"/>
          <w:szCs w:val="20"/>
        </w:rPr>
        <w:t xml:space="preserve"> </w:t>
      </w:r>
      <w:r w:rsidRPr="0085400F">
        <w:rPr>
          <w:rFonts w:ascii="Times New Roman" w:hAnsi="Times New Roman" w:cs="Times New Roman"/>
          <w:sz w:val="20"/>
          <w:szCs w:val="20"/>
        </w:rPr>
        <w:t xml:space="preserve">deviation </w:t>
      </w:r>
      <w:r w:rsidRPr="0085400F">
        <w:rPr>
          <w:rFonts w:ascii="Times New Roman" w:hAnsi="Times New Roman" w:cs="Times New Roman"/>
          <w:i/>
          <w:iCs/>
          <w:sz w:val="20"/>
          <w:szCs w:val="20"/>
        </w:rPr>
        <w:t>s</w:t>
      </w:r>
      <w:r w:rsidRPr="0085400F">
        <w:rPr>
          <w:rFonts w:ascii="Times New Roman" w:hAnsi="Times New Roman" w:cs="Times New Roman"/>
          <w:sz w:val="20"/>
          <w:szCs w:val="20"/>
        </w:rPr>
        <w:t>:</w:t>
      </w:r>
    </w:p>
    <w:p w:rsidR="0086221F" w:rsidRPr="00B55EA7" w:rsidRDefault="0086221F" w:rsidP="0085400F">
      <w:pPr>
        <w:pStyle w:val="ListParagraph"/>
        <w:autoSpaceDE w:val="0"/>
        <w:autoSpaceDN w:val="0"/>
        <w:adjustRightInd w:val="0"/>
        <w:spacing w:after="0" w:line="240" w:lineRule="auto"/>
        <w:ind w:left="3240"/>
        <w:rPr>
          <w:rFonts w:ascii="Times New Roman" w:hAnsi="Times New Roman" w:cs="Times New Roman"/>
          <w:sz w:val="20"/>
          <w:szCs w:val="20"/>
        </w:rPr>
      </w:pPr>
      <w:r w:rsidRPr="00B55EA7">
        <w:rPr>
          <w:rFonts w:ascii="Times New Roman" w:hAnsi="Times New Roman" w:cs="Times New Roman"/>
          <w:i/>
          <w:iCs/>
          <w:sz w:val="20"/>
          <w:szCs w:val="20"/>
        </w:rPr>
        <w:t>T</w:t>
      </w:r>
      <w:r w:rsidRPr="00B55EA7">
        <w:rPr>
          <w:rFonts w:ascii="Times New Roman" w:hAnsi="Times New Roman" w:cs="Times New Roman"/>
          <w:i/>
          <w:iCs/>
          <w:sz w:val="12"/>
          <w:szCs w:val="12"/>
        </w:rPr>
        <w:t>ij</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T</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SD</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NDF</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for fecundities,</w:t>
      </w:r>
    </w:p>
    <w:p w:rsidR="0086221F" w:rsidRPr="0085400F" w:rsidRDefault="0086221F" w:rsidP="0085400F">
      <w:pPr>
        <w:pStyle w:val="ListParagraph"/>
        <w:autoSpaceDE w:val="0"/>
        <w:autoSpaceDN w:val="0"/>
        <w:adjustRightInd w:val="0"/>
        <w:spacing w:after="0" w:line="240" w:lineRule="auto"/>
        <w:ind w:left="3240"/>
        <w:rPr>
          <w:rFonts w:ascii="Times New Roman" w:hAnsi="Times New Roman" w:cs="Times New Roman"/>
          <w:sz w:val="20"/>
          <w:szCs w:val="20"/>
        </w:rPr>
      </w:pPr>
      <w:r w:rsidRPr="00B55EA7">
        <w:rPr>
          <w:rFonts w:ascii="Times New Roman" w:hAnsi="Times New Roman" w:cs="Times New Roman"/>
          <w:i/>
          <w:iCs/>
          <w:sz w:val="20"/>
          <w:szCs w:val="20"/>
        </w:rPr>
        <w:t>T</w:t>
      </w:r>
      <w:r w:rsidRPr="00B55EA7">
        <w:rPr>
          <w:rFonts w:ascii="Times New Roman" w:hAnsi="Times New Roman" w:cs="Times New Roman"/>
          <w:i/>
          <w:iCs/>
          <w:sz w:val="12"/>
          <w:szCs w:val="12"/>
        </w:rPr>
        <w:t>ij</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T</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SD</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NDS</w:t>
      </w:r>
      <w:r w:rsidRPr="00B55EA7">
        <w:rPr>
          <w:rFonts w:ascii="Times New Roman" w:hAnsi="Times New Roman" w:cs="Times New Roman"/>
          <w:i/>
          <w:iCs/>
          <w:sz w:val="12"/>
          <w:szCs w:val="12"/>
        </w:rPr>
        <w:t xml:space="preserve">p </w:t>
      </w:r>
      <w:r w:rsidRPr="00B55EA7">
        <w:rPr>
          <w:rFonts w:ascii="Times New Roman" w:hAnsi="Times New Roman" w:cs="Times New Roman"/>
          <w:sz w:val="20"/>
          <w:szCs w:val="20"/>
        </w:rPr>
        <w:t>, for survivals,</w:t>
      </w:r>
      <w:r w:rsidR="0085400F">
        <w:rPr>
          <w:rFonts w:ascii="Times New Roman" w:hAnsi="Times New Roman" w:cs="Times New Roman"/>
          <w:sz w:val="20"/>
          <w:szCs w:val="20"/>
        </w:rPr>
        <w:t xml:space="preserve"> </w:t>
      </w:r>
      <w:r w:rsidRPr="0085400F">
        <w:rPr>
          <w:rFonts w:ascii="Times New Roman" w:hAnsi="Times New Roman" w:cs="Times New Roman"/>
          <w:sz w:val="20"/>
          <w:szCs w:val="20"/>
        </w:rPr>
        <w:t>if "Advanced stochasticity settings"=None (see help file for other settings).</w:t>
      </w:r>
      <w:r w:rsidR="0085400F">
        <w:rPr>
          <w:rFonts w:ascii="Times New Roman" w:hAnsi="Times New Roman" w:cs="Times New Roman"/>
          <w:sz w:val="20"/>
          <w:szCs w:val="20"/>
        </w:rPr>
        <w:t xml:space="preserve"> </w:t>
      </w:r>
      <w:r w:rsidRPr="0085400F">
        <w:rPr>
          <w:rFonts w:ascii="Times New Roman" w:hAnsi="Times New Roman" w:cs="Times New Roman"/>
          <w:sz w:val="20"/>
          <w:szCs w:val="20"/>
        </w:rPr>
        <w:t>Lognormal deviates are similar but more complicated (see Ferson and Akçakaya</w:t>
      </w:r>
      <w:r w:rsidR="00FD118D" w:rsidRPr="0085400F">
        <w:rPr>
          <w:rFonts w:ascii="Times New Roman" w:hAnsi="Times New Roman" w:cs="Times New Roman"/>
          <w:sz w:val="20"/>
          <w:szCs w:val="20"/>
        </w:rPr>
        <w:t xml:space="preserve"> </w:t>
      </w:r>
      <w:r w:rsidRPr="0085400F">
        <w:rPr>
          <w:rFonts w:ascii="Times New Roman" w:hAnsi="Times New Roman" w:cs="Times New Roman"/>
          <w:sz w:val="20"/>
          <w:szCs w:val="20"/>
        </w:rPr>
        <w:t>1990; Burgman et al. 1993).</w:t>
      </w:r>
    </w:p>
    <w:p w:rsidR="0086221F" w:rsidRDefault="0086221F" w:rsidP="00314A1D">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Check the consistency of the realized transition matrix (see step 1.1)</w:t>
      </w:r>
    </w:p>
    <w:p w:rsidR="00E7457D" w:rsidRDefault="00E7457D" w:rsidP="00E7457D">
      <w:pPr>
        <w:pStyle w:val="ListParagraph"/>
        <w:autoSpaceDE w:val="0"/>
        <w:autoSpaceDN w:val="0"/>
        <w:adjustRightInd w:val="0"/>
        <w:spacing w:after="0" w:line="240" w:lineRule="auto"/>
        <w:ind w:left="2160"/>
        <w:rPr>
          <w:rFonts w:ascii="Times New Roman" w:hAnsi="Times New Roman" w:cs="Times New Roman"/>
          <w:sz w:val="20"/>
          <w:szCs w:val="20"/>
        </w:rPr>
      </w:pPr>
    </w:p>
    <w:p w:rsidR="003964A0" w:rsidRPr="00E7635D" w:rsidRDefault="00BA6444" w:rsidP="00314A1D">
      <w:pPr>
        <w:pStyle w:val="ListParagraph"/>
        <w:numPr>
          <w:ilvl w:val="2"/>
          <w:numId w:val="3"/>
        </w:numPr>
        <w:autoSpaceDE w:val="0"/>
        <w:autoSpaceDN w:val="0"/>
        <w:adjustRightInd w:val="0"/>
        <w:spacing w:after="0" w:line="240" w:lineRule="auto"/>
        <w:rPr>
          <w:rFonts w:ascii="Times New Roman" w:hAnsi="Times New Roman" w:cs="Times New Roman"/>
          <w:b/>
          <w:sz w:val="20"/>
          <w:szCs w:val="20"/>
        </w:rPr>
      </w:pPr>
      <w:r w:rsidRPr="00E7635D">
        <w:rPr>
          <w:rFonts w:ascii="Times New Roman" w:hAnsi="Times New Roman" w:cs="Times New Roman"/>
          <w:b/>
          <w:sz w:val="20"/>
          <w:szCs w:val="20"/>
          <w:highlight w:val="cyan"/>
        </w:rPr>
        <w:t xml:space="preserve">If in metamodel mode, and if required (i.e., this variable is listed in VarList), record </w:t>
      </w:r>
      <w:r w:rsidR="00C03968" w:rsidRPr="00E7635D">
        <w:rPr>
          <w:rFonts w:ascii="Times New Roman" w:hAnsi="Times New Roman" w:cs="Times New Roman"/>
          <w:b/>
          <w:sz w:val="20"/>
          <w:szCs w:val="20"/>
          <w:highlight w:val="cyan"/>
        </w:rPr>
        <w:t>realized</w:t>
      </w:r>
      <w:r w:rsidRPr="00E7635D">
        <w:rPr>
          <w:rFonts w:ascii="Times New Roman" w:hAnsi="Times New Roman" w:cs="Times New Roman"/>
          <w:b/>
          <w:sz w:val="20"/>
          <w:szCs w:val="20"/>
          <w:highlight w:val="cyan"/>
        </w:rPr>
        <w:t xml:space="preserve"> (stochastic) vital rates (PopStMat2) for use by Metapop Manager:</w:t>
      </w:r>
    </w:p>
    <w:p w:rsidR="00BA6444" w:rsidRPr="00E7635D" w:rsidRDefault="00BA6444" w:rsidP="00E7457D">
      <w:pPr>
        <w:pStyle w:val="ListParagraph"/>
        <w:autoSpaceDE w:val="0"/>
        <w:autoSpaceDN w:val="0"/>
        <w:adjustRightInd w:val="0"/>
        <w:spacing w:after="0" w:line="240" w:lineRule="auto"/>
        <w:ind w:left="3240"/>
        <w:rPr>
          <w:rFonts w:ascii="Times New Roman" w:hAnsi="Times New Roman" w:cs="Times New Roman"/>
          <w:b/>
          <w:i/>
          <w:sz w:val="20"/>
          <w:szCs w:val="20"/>
        </w:rPr>
      </w:pPr>
      <w:r w:rsidRPr="00E7635D">
        <w:rPr>
          <w:rFonts w:ascii="Times New Roman" w:hAnsi="Times New Roman" w:cs="Times New Roman"/>
          <w:b/>
          <w:i/>
          <w:sz w:val="20"/>
          <w:szCs w:val="20"/>
          <w:highlight w:val="cyan"/>
        </w:rPr>
        <w:t>PopStMat2</w:t>
      </w:r>
      <w:r w:rsidR="00BD48AC" w:rsidRPr="00E7635D">
        <w:rPr>
          <w:rFonts w:ascii="Times New Roman" w:hAnsi="Times New Roman" w:cs="Times New Roman"/>
          <w:b/>
          <w:i/>
          <w:iCs/>
          <w:sz w:val="12"/>
          <w:szCs w:val="12"/>
          <w:highlight w:val="cyan"/>
        </w:rPr>
        <w:t>pij</w:t>
      </w:r>
      <w:r w:rsidRPr="00E7635D">
        <w:rPr>
          <w:rFonts w:ascii="Times New Roman" w:hAnsi="Times New Roman" w:cs="Times New Roman"/>
          <w:b/>
          <w:i/>
          <w:sz w:val="20"/>
          <w:szCs w:val="20"/>
          <w:highlight w:val="cyan"/>
        </w:rPr>
        <w:t xml:space="preserve"> = </w:t>
      </w:r>
      <w:r w:rsidRPr="00E7635D">
        <w:rPr>
          <w:rFonts w:ascii="Times New Roman" w:hAnsi="Times New Roman" w:cs="Times New Roman"/>
          <w:b/>
          <w:i/>
          <w:iCs/>
          <w:sz w:val="20"/>
          <w:szCs w:val="20"/>
          <w:highlight w:val="cyan"/>
        </w:rPr>
        <w:t>T</w:t>
      </w:r>
      <w:r w:rsidRPr="00E7635D">
        <w:rPr>
          <w:rFonts w:ascii="Times New Roman" w:hAnsi="Times New Roman" w:cs="Times New Roman"/>
          <w:b/>
          <w:i/>
          <w:iCs/>
          <w:sz w:val="12"/>
          <w:szCs w:val="12"/>
          <w:highlight w:val="cyan"/>
        </w:rPr>
        <w:t>ij</w:t>
      </w:r>
      <w:r w:rsidRPr="00E7635D">
        <w:rPr>
          <w:rFonts w:ascii="Times New Roman" w:hAnsi="Times New Roman" w:cs="Times New Roman"/>
          <w:b/>
          <w:i/>
          <w:sz w:val="20"/>
          <w:szCs w:val="20"/>
          <w:highlight w:val="cyan"/>
        </w:rPr>
        <w:t>’</w:t>
      </w:r>
    </w:p>
    <w:p w:rsidR="00E7457D" w:rsidRPr="00BA6444" w:rsidRDefault="00E7457D" w:rsidP="00E7457D">
      <w:pPr>
        <w:pStyle w:val="ListParagraph"/>
        <w:autoSpaceDE w:val="0"/>
        <w:autoSpaceDN w:val="0"/>
        <w:adjustRightInd w:val="0"/>
        <w:spacing w:after="0" w:line="240" w:lineRule="auto"/>
        <w:ind w:left="3240"/>
        <w:rPr>
          <w:rFonts w:ascii="Times New Roman" w:hAnsi="Times New Roman" w:cs="Times New Roman"/>
          <w:i/>
          <w:sz w:val="20"/>
          <w:szCs w:val="20"/>
        </w:rPr>
      </w:pPr>
    </w:p>
    <w:p w:rsidR="0086221F" w:rsidRPr="00B55EA7" w:rsidRDefault="0086221F" w:rsidP="00314A1D">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Project stage abundances</w:t>
      </w:r>
    </w:p>
    <w:p w:rsidR="0086221F" w:rsidRDefault="0086221F" w:rsidP="00314A1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If sex structure is modeled, calculate the number of breeding males and</w:t>
      </w:r>
      <w:r w:rsidR="00314A1D">
        <w:rPr>
          <w:rFonts w:ascii="Times New Roman" w:hAnsi="Times New Roman" w:cs="Times New Roman"/>
          <w:sz w:val="20"/>
          <w:szCs w:val="20"/>
        </w:rPr>
        <w:t xml:space="preserve"> </w:t>
      </w:r>
      <w:r w:rsidRPr="00314A1D">
        <w:rPr>
          <w:rFonts w:ascii="Times New Roman" w:hAnsi="Times New Roman" w:cs="Times New Roman"/>
          <w:sz w:val="20"/>
          <w:szCs w:val="20"/>
        </w:rPr>
        <w:t>breeding females (based on "Breeding" in Stages dialog, and on the current</w:t>
      </w:r>
      <w:r w:rsidR="00314A1D">
        <w:rPr>
          <w:rFonts w:ascii="Times New Roman" w:hAnsi="Times New Roman" w:cs="Times New Roman"/>
          <w:sz w:val="20"/>
          <w:szCs w:val="20"/>
        </w:rPr>
        <w:t xml:space="preserve"> </w:t>
      </w:r>
      <w:r w:rsidRPr="00314A1D">
        <w:rPr>
          <w:rFonts w:ascii="Times New Roman" w:hAnsi="Times New Roman" w:cs="Times New Roman"/>
          <w:sz w:val="20"/>
          <w:szCs w:val="20"/>
        </w:rPr>
        <w:t xml:space="preserve">number of individuals in each stage). Use these numbers to calculate </w:t>
      </w:r>
      <w:r w:rsidRPr="00314A1D">
        <w:rPr>
          <w:rFonts w:ascii="Times New Roman" w:hAnsi="Times New Roman" w:cs="Times New Roman"/>
          <w:i/>
          <w:iCs/>
          <w:sz w:val="20"/>
          <w:szCs w:val="20"/>
        </w:rPr>
        <w:t>PBM</w:t>
      </w:r>
      <w:r w:rsidRPr="00314A1D">
        <w:rPr>
          <w:rFonts w:ascii="Times New Roman" w:hAnsi="Times New Roman" w:cs="Times New Roman"/>
          <w:sz w:val="20"/>
          <w:szCs w:val="20"/>
        </w:rPr>
        <w:t>, the</w:t>
      </w:r>
      <w:r w:rsidR="00314A1D">
        <w:rPr>
          <w:rFonts w:ascii="Times New Roman" w:hAnsi="Times New Roman" w:cs="Times New Roman"/>
          <w:sz w:val="20"/>
          <w:szCs w:val="20"/>
        </w:rPr>
        <w:t xml:space="preserve"> </w:t>
      </w:r>
      <w:r w:rsidRPr="00314A1D">
        <w:rPr>
          <w:rFonts w:ascii="Times New Roman" w:hAnsi="Times New Roman" w:cs="Times New Roman"/>
          <w:sz w:val="20"/>
          <w:szCs w:val="20"/>
        </w:rPr>
        <w:t>proportion of breeders that have mates (based on the mating system and the</w:t>
      </w:r>
      <w:r w:rsidR="00314A1D">
        <w:rPr>
          <w:rFonts w:ascii="Times New Roman" w:hAnsi="Times New Roman" w:cs="Times New Roman"/>
          <w:sz w:val="20"/>
          <w:szCs w:val="20"/>
        </w:rPr>
        <w:t xml:space="preserve"> </w:t>
      </w:r>
      <w:r w:rsidRPr="00314A1D">
        <w:rPr>
          <w:rFonts w:ascii="Times New Roman" w:hAnsi="Times New Roman" w:cs="Times New Roman"/>
          <w:sz w:val="20"/>
          <w:szCs w:val="20"/>
        </w:rPr>
        <w:t xml:space="preserve">number of mates per male or female). If there is no sex structure, </w:t>
      </w:r>
      <w:r w:rsidRPr="00314A1D">
        <w:rPr>
          <w:rFonts w:ascii="Times New Roman" w:hAnsi="Times New Roman" w:cs="Times New Roman"/>
          <w:i/>
          <w:iCs/>
          <w:sz w:val="20"/>
          <w:szCs w:val="20"/>
        </w:rPr>
        <w:t>PBM</w:t>
      </w:r>
      <w:r w:rsidRPr="00314A1D">
        <w:rPr>
          <w:rFonts w:ascii="Times New Roman" w:hAnsi="Times New Roman" w:cs="Times New Roman"/>
          <w:sz w:val="20"/>
          <w:szCs w:val="20"/>
        </w:rPr>
        <w:t>=1.</w:t>
      </w:r>
    </w:p>
    <w:p w:rsidR="00B47BC0" w:rsidRPr="00314A1D" w:rsidRDefault="00384896" w:rsidP="00314A1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t>If in metamodel mode, and i</w:t>
      </w:r>
      <w:r w:rsidR="00B47BC0">
        <w:rPr>
          <w:rFonts w:ascii="Times New Roman" w:hAnsi="Times New Roman" w:cs="Times New Roman"/>
          <w:sz w:val="20"/>
          <w:szCs w:val="20"/>
          <w:highlight w:val="cyan"/>
        </w:rPr>
        <w:t>f required</w:t>
      </w:r>
      <w:r w:rsidR="00B104D3">
        <w:rPr>
          <w:rFonts w:ascii="Times New Roman" w:hAnsi="Times New Roman" w:cs="Times New Roman"/>
          <w:sz w:val="20"/>
          <w:szCs w:val="20"/>
          <w:highlight w:val="cyan"/>
        </w:rPr>
        <w:t xml:space="preserve"> </w:t>
      </w:r>
      <w:r w:rsidR="00B104D3" w:rsidRPr="00C256BD">
        <w:rPr>
          <w:rFonts w:ascii="Times New Roman" w:hAnsi="Times New Roman" w:cs="Times New Roman"/>
          <w:sz w:val="20"/>
          <w:szCs w:val="20"/>
          <w:highlight w:val="cyan"/>
        </w:rPr>
        <w:t>(i.e., this variable is listed in VarList)</w:t>
      </w:r>
      <w:r w:rsidR="00B47BC0">
        <w:rPr>
          <w:rFonts w:ascii="Times New Roman" w:hAnsi="Times New Roman" w:cs="Times New Roman"/>
          <w:sz w:val="20"/>
          <w:szCs w:val="20"/>
          <w:highlight w:val="cyan"/>
        </w:rPr>
        <w:t>, r</w:t>
      </w:r>
      <w:r w:rsidR="00B47BC0" w:rsidRPr="00C8564F">
        <w:rPr>
          <w:rFonts w:ascii="Times New Roman" w:hAnsi="Times New Roman" w:cs="Times New Roman"/>
          <w:sz w:val="20"/>
          <w:szCs w:val="20"/>
          <w:highlight w:val="cyan"/>
        </w:rPr>
        <w:t xml:space="preserve">ecord </w:t>
      </w:r>
      <w:r w:rsidR="00B47BC0">
        <w:rPr>
          <w:rFonts w:ascii="Times New Roman" w:hAnsi="Times New Roman" w:cs="Times New Roman"/>
          <w:sz w:val="20"/>
          <w:szCs w:val="20"/>
          <w:highlight w:val="cyan"/>
        </w:rPr>
        <w:t>number of breeding males and females (and/or PBM) for use by Metapop Manager</w:t>
      </w:r>
      <w:r w:rsidR="00B104D3">
        <w:rPr>
          <w:rFonts w:ascii="Times New Roman" w:hAnsi="Times New Roman" w:cs="Times New Roman"/>
          <w:sz w:val="20"/>
          <w:szCs w:val="20"/>
          <w:highlight w:val="cyan"/>
        </w:rPr>
        <w:t xml:space="preserve"> (popAbundFemale, popAbundMale, PBM)</w:t>
      </w:r>
      <w:r w:rsidR="00B47BC0">
        <w:rPr>
          <w:rFonts w:ascii="Times New Roman" w:hAnsi="Times New Roman" w:cs="Times New Roman"/>
          <w:sz w:val="20"/>
          <w:szCs w:val="20"/>
          <w:highlight w:val="cyan"/>
        </w:rPr>
        <w:t>.</w:t>
      </w:r>
    </w:p>
    <w:p w:rsidR="0086221F" w:rsidRPr="00B55EA7" w:rsidRDefault="0086221F" w:rsidP="00B427F5">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Stage transitions:</w:t>
      </w:r>
    </w:p>
    <w:p w:rsidR="0086221F" w:rsidRPr="00B427F5" w:rsidRDefault="0086221F" w:rsidP="00B427F5">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Arial" w:hAnsi="Arial" w:cs="Arial"/>
          <w:sz w:val="20"/>
          <w:szCs w:val="20"/>
        </w:rPr>
        <w:t xml:space="preserve">No demographic stochasticity: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pi</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 xml:space="preserve">PBM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T</w:t>
      </w:r>
      <w:r w:rsidRPr="00B55EA7">
        <w:rPr>
          <w:rFonts w:ascii="Times New Roman" w:hAnsi="Times New Roman" w:cs="Times New Roman"/>
          <w:i/>
          <w:iCs/>
          <w:sz w:val="12"/>
          <w:szCs w:val="12"/>
        </w:rPr>
        <w:t xml:space="preserve">ij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pj</w:t>
      </w:r>
      <w:r w:rsidRPr="00B55EA7">
        <w:rPr>
          <w:rFonts w:ascii="Times New Roman" w:hAnsi="Times New Roman" w:cs="Times New Roman"/>
          <w:sz w:val="20"/>
          <w:szCs w:val="20"/>
        </w:rPr>
        <w:t>, for fecundities</w:t>
      </w:r>
      <w:r w:rsidR="00B427F5">
        <w:rPr>
          <w:rFonts w:ascii="Times New Roman" w:hAnsi="Times New Roman" w:cs="Times New Roman"/>
          <w:sz w:val="20"/>
          <w:szCs w:val="20"/>
        </w:rPr>
        <w:t xml:space="preserve">, </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pi</w:t>
      </w:r>
      <w:r w:rsidRPr="00B427F5">
        <w:rPr>
          <w:rFonts w:ascii="Times New Roman" w:hAnsi="Times New Roman" w:cs="Times New Roman"/>
          <w:sz w:val="20"/>
          <w:szCs w:val="20"/>
        </w:rPr>
        <w:t xml:space="preserve">’ = </w:t>
      </w:r>
      <w:r w:rsidRPr="00B427F5">
        <w:rPr>
          <w:rFonts w:ascii="Times New Roman" w:hAnsi="Times New Roman" w:cs="Times New Roman"/>
          <w:i/>
          <w:iCs/>
          <w:sz w:val="20"/>
          <w:szCs w:val="20"/>
        </w:rPr>
        <w:t>T</w:t>
      </w:r>
      <w:r w:rsidRPr="00B427F5">
        <w:rPr>
          <w:rFonts w:ascii="Times New Roman" w:hAnsi="Times New Roman" w:cs="Times New Roman"/>
          <w:i/>
          <w:iCs/>
          <w:sz w:val="12"/>
          <w:szCs w:val="12"/>
        </w:rPr>
        <w:t xml:space="preserve">ij </w:t>
      </w:r>
      <w:r w:rsidRPr="00B427F5">
        <w:rPr>
          <w:rFonts w:ascii="Times New Roman" w:hAnsi="Times New Roman" w:cs="Times New Roman"/>
          <w:sz w:val="20"/>
          <w:szCs w:val="20"/>
        </w:rPr>
        <w:t xml:space="preserve">· </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pj</w:t>
      </w:r>
      <w:r w:rsidRPr="00B427F5">
        <w:rPr>
          <w:rFonts w:ascii="Times New Roman" w:hAnsi="Times New Roman" w:cs="Times New Roman"/>
          <w:sz w:val="20"/>
          <w:szCs w:val="20"/>
        </w:rPr>
        <w:t>, for survivals</w:t>
      </w:r>
    </w:p>
    <w:p w:rsidR="0086221F" w:rsidRPr="00B427F5" w:rsidRDefault="0086221F" w:rsidP="00B427F5">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Arial" w:hAnsi="Arial" w:cs="Arial"/>
          <w:sz w:val="20"/>
          <w:szCs w:val="20"/>
        </w:rPr>
        <w:t xml:space="preserve">With demographic stochasticity: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w:t>
      </w:r>
      <w:r w:rsidRPr="00B55EA7">
        <w:rPr>
          <w:rFonts w:ascii="Times New Roman" w:hAnsi="Times New Roman" w:cs="Times New Roman"/>
          <w:sz w:val="12"/>
          <w:szCs w:val="12"/>
        </w:rPr>
        <w:t>i</w:t>
      </w:r>
      <w:r w:rsidR="00F86222">
        <w:rPr>
          <w:rFonts w:ascii="Times New Roman" w:hAnsi="Times New Roman" w:cs="Times New Roman"/>
          <w:sz w:val="20"/>
          <w:szCs w:val="20"/>
        </w:rPr>
        <w:t>’ =</w:t>
      </w:r>
      <w:r w:rsidRPr="00B55EA7">
        <w:rPr>
          <w:rFonts w:ascii="Times New Roman" w:hAnsi="Times New Roman" w:cs="Times New Roman"/>
          <w:i/>
          <w:iCs/>
          <w:sz w:val="12"/>
          <w:szCs w:val="12"/>
        </w:rPr>
        <w:t xml:space="preserve"> </w:t>
      </w:r>
      <w:r w:rsidRPr="00B55EA7">
        <w:rPr>
          <w:rFonts w:ascii="Times New Roman" w:hAnsi="Times New Roman" w:cs="Times New Roman"/>
          <w:sz w:val="20"/>
          <w:szCs w:val="20"/>
        </w:rPr>
        <w:t>poi(</w:t>
      </w:r>
      <w:r w:rsidRPr="00B55EA7">
        <w:rPr>
          <w:rFonts w:ascii="Times New Roman" w:hAnsi="Times New Roman" w:cs="Times New Roman"/>
          <w:i/>
          <w:iCs/>
          <w:sz w:val="20"/>
          <w:szCs w:val="20"/>
        </w:rPr>
        <w:t>PBM</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12"/>
          <w:szCs w:val="12"/>
        </w:rPr>
        <w:t>i</w:t>
      </w:r>
      <w:r w:rsidRPr="00B55EA7">
        <w:rPr>
          <w:rFonts w:ascii="Times New Roman" w:hAnsi="Times New Roman" w:cs="Times New Roman"/>
          <w:i/>
          <w:iCs/>
          <w:sz w:val="12"/>
          <w:szCs w:val="12"/>
        </w:rPr>
        <w:t>j</w:t>
      </w:r>
      <w:r w:rsidRPr="00B55EA7">
        <w:rPr>
          <w:rFonts w:ascii="Times New Roman" w:hAnsi="Times New Roman" w:cs="Times New Roman"/>
          <w:sz w:val="20"/>
          <w:szCs w:val="20"/>
        </w:rPr>
        <w:t>·</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pj</w:t>
      </w:r>
      <w:r w:rsidRPr="00B55EA7">
        <w:rPr>
          <w:rFonts w:ascii="Times New Roman" w:hAnsi="Times New Roman" w:cs="Times New Roman"/>
          <w:sz w:val="20"/>
          <w:szCs w:val="20"/>
        </w:rPr>
        <w:t>), for fecundities</w:t>
      </w:r>
      <w:r w:rsidR="00B427F5">
        <w:rPr>
          <w:rFonts w:ascii="Times New Roman" w:hAnsi="Times New Roman" w:cs="Times New Roman"/>
          <w:sz w:val="20"/>
          <w:szCs w:val="20"/>
        </w:rPr>
        <w:t xml:space="preserve">, </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pi</w:t>
      </w:r>
      <w:r w:rsidRPr="00B427F5">
        <w:rPr>
          <w:rFonts w:ascii="Times New Roman" w:hAnsi="Times New Roman" w:cs="Times New Roman"/>
          <w:sz w:val="20"/>
          <w:szCs w:val="20"/>
        </w:rPr>
        <w:t>’ = bin(</w:t>
      </w:r>
      <w:r w:rsidRPr="00B427F5">
        <w:rPr>
          <w:rFonts w:ascii="Times New Roman" w:hAnsi="Times New Roman" w:cs="Times New Roman"/>
          <w:i/>
          <w:iCs/>
          <w:sz w:val="20"/>
          <w:szCs w:val="20"/>
        </w:rPr>
        <w:t>T</w:t>
      </w:r>
      <w:r w:rsidRPr="00B427F5">
        <w:rPr>
          <w:rFonts w:ascii="Times New Roman" w:hAnsi="Times New Roman" w:cs="Times New Roman"/>
          <w:i/>
          <w:iCs/>
          <w:sz w:val="12"/>
          <w:szCs w:val="12"/>
        </w:rPr>
        <w:t xml:space="preserve">ij </w:t>
      </w:r>
      <w:r w:rsidRPr="00B427F5">
        <w:rPr>
          <w:rFonts w:ascii="Times New Roman" w:hAnsi="Times New Roman" w:cs="Times New Roman"/>
          <w:sz w:val="20"/>
          <w:szCs w:val="20"/>
        </w:rPr>
        <w:t xml:space="preserve">, </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pj</w:t>
      </w:r>
      <w:r w:rsidRPr="00B427F5">
        <w:rPr>
          <w:rFonts w:ascii="Times New Roman" w:hAnsi="Times New Roman" w:cs="Times New Roman"/>
          <w:sz w:val="20"/>
          <w:szCs w:val="20"/>
        </w:rPr>
        <w:t>), for survivals</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where poi and bin are functions that return random deviates from Poisson and</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binomial distributions, respectively (see Price et al. 1986). Note that if the</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simulation is deterministic (i.e., number of replications specified as 0 in the</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General information dialog box), then demographic stochasticity is not used, even</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 xml:space="preserve">if specified. Before </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 xml:space="preserve">pj </w:t>
      </w:r>
      <w:r w:rsidRPr="00B427F5">
        <w:rPr>
          <w:rFonts w:ascii="Times New Roman" w:hAnsi="Times New Roman" w:cs="Times New Roman"/>
          <w:sz w:val="20"/>
          <w:szCs w:val="20"/>
        </w:rPr>
        <w:t>are updated, check consistency of projected abundances, if</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constraints are not to be ignored (see section 7.7).</w:t>
      </w:r>
    </w:p>
    <w:p w:rsidR="0086221F" w:rsidRPr="00B427F5" w:rsidRDefault="0086221F" w:rsidP="00B427F5">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If density dependence is Ceiling or Ceiling-Allee, and </w:t>
      </w:r>
      <w:r w:rsidRPr="00B55EA7">
        <w:rPr>
          <w:rFonts w:ascii="Times New Roman" w:hAnsi="Times New Roman" w:cs="Times New Roman"/>
          <w:i/>
          <w:iCs/>
          <w:sz w:val="20"/>
          <w:szCs w:val="20"/>
        </w:rPr>
        <w:t xml:space="preserve">N </w:t>
      </w:r>
      <w:r w:rsidRPr="00B55EA7">
        <w:rPr>
          <w:rFonts w:ascii="Times New Roman" w:hAnsi="Times New Roman" w:cs="Times New Roman"/>
          <w:i/>
          <w:iCs/>
          <w:sz w:val="12"/>
          <w:szCs w:val="12"/>
        </w:rPr>
        <w:t>p</w:t>
      </w:r>
      <w:r w:rsidRPr="00B55EA7">
        <w:rPr>
          <w:rFonts w:ascii="Times New Roman" w:hAnsi="Times New Roman" w:cs="Times New Roman"/>
          <w:sz w:val="20"/>
          <w:szCs w:val="20"/>
        </w:rPr>
        <w:t>&gt;</w:t>
      </w:r>
      <w:r w:rsidRPr="00B55EA7">
        <w:rPr>
          <w:rFonts w:ascii="Times New Roman" w:hAnsi="Times New Roman" w:cs="Times New Roman"/>
          <w:i/>
          <w:iCs/>
          <w:sz w:val="20"/>
          <w:szCs w:val="20"/>
        </w:rPr>
        <w:t>K</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20"/>
          <w:szCs w:val="20"/>
        </w:rPr>
        <w:t>), then</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reduce abundances of (all or selected, as specified) stages by multiplying each</w:t>
      </w:r>
      <w:r w:rsidR="00B427F5">
        <w:rPr>
          <w:rFonts w:ascii="Times New Roman" w:hAnsi="Times New Roman" w:cs="Times New Roman"/>
          <w:sz w:val="20"/>
          <w:szCs w:val="20"/>
        </w:rPr>
        <w:t xml:space="preserve"> </w:t>
      </w:r>
      <w:r w:rsidRPr="00B427F5">
        <w:rPr>
          <w:rFonts w:ascii="Times New Roman" w:hAnsi="Times New Roman" w:cs="Times New Roman"/>
          <w:sz w:val="20"/>
          <w:szCs w:val="20"/>
        </w:rPr>
        <w:t xml:space="preserve">with </w:t>
      </w:r>
      <w:r w:rsidRPr="00B427F5">
        <w:rPr>
          <w:rFonts w:ascii="Times New Roman" w:hAnsi="Times New Roman" w:cs="Times New Roman"/>
          <w:i/>
          <w:iCs/>
          <w:sz w:val="20"/>
          <w:szCs w:val="20"/>
        </w:rPr>
        <w:t>K</w:t>
      </w:r>
      <w:r w:rsidRPr="00B427F5">
        <w:rPr>
          <w:rFonts w:ascii="Times New Roman" w:hAnsi="Times New Roman" w:cs="Times New Roman"/>
          <w:i/>
          <w:iCs/>
          <w:sz w:val="12"/>
          <w:szCs w:val="12"/>
        </w:rPr>
        <w:t>p</w:t>
      </w:r>
      <w:r w:rsidRPr="00B427F5">
        <w:rPr>
          <w:rFonts w:ascii="Times New Roman" w:hAnsi="Times New Roman" w:cs="Times New Roman"/>
          <w:sz w:val="20"/>
          <w:szCs w:val="20"/>
        </w:rPr>
        <w:t>(</w:t>
      </w:r>
      <w:r w:rsidRPr="00B427F5">
        <w:rPr>
          <w:rFonts w:ascii="Times New Roman" w:hAnsi="Times New Roman" w:cs="Times New Roman"/>
          <w:i/>
          <w:iCs/>
          <w:sz w:val="20"/>
          <w:szCs w:val="20"/>
        </w:rPr>
        <w:t>t</w:t>
      </w:r>
      <w:r w:rsidRPr="00B427F5">
        <w:rPr>
          <w:rFonts w:ascii="Times New Roman" w:hAnsi="Times New Roman" w:cs="Times New Roman"/>
          <w:sz w:val="20"/>
          <w:szCs w:val="20"/>
        </w:rPr>
        <w:t>)/</w:t>
      </w:r>
      <w:r w:rsidRPr="00B427F5">
        <w:rPr>
          <w:rFonts w:ascii="Times New Roman" w:hAnsi="Times New Roman" w:cs="Times New Roman"/>
          <w:i/>
          <w:iCs/>
          <w:sz w:val="20"/>
          <w:szCs w:val="20"/>
        </w:rPr>
        <w:t>N</w:t>
      </w:r>
      <w:r w:rsidRPr="00B427F5">
        <w:rPr>
          <w:rFonts w:ascii="Times New Roman" w:hAnsi="Times New Roman" w:cs="Times New Roman"/>
          <w:i/>
          <w:iCs/>
          <w:sz w:val="12"/>
          <w:szCs w:val="12"/>
        </w:rPr>
        <w:t xml:space="preserve">p </w:t>
      </w:r>
      <w:r w:rsidRPr="00B427F5">
        <w:rPr>
          <w:rFonts w:ascii="Times New Roman" w:hAnsi="Times New Roman" w:cs="Times New Roman"/>
          <w:sz w:val="20"/>
          <w:szCs w:val="20"/>
        </w:rPr>
        <w:t>.</w:t>
      </w:r>
    </w:p>
    <w:p w:rsidR="0086221F" w:rsidRPr="00B55EA7" w:rsidRDefault="0086221F" w:rsidP="00C178C0">
      <w:pPr>
        <w:pStyle w:val="ListParagraph"/>
        <w:numPr>
          <w:ilvl w:val="2"/>
          <w:numId w:val="3"/>
        </w:numPr>
        <w:autoSpaceDE w:val="0"/>
        <w:autoSpaceDN w:val="0"/>
        <w:adjustRightInd w:val="0"/>
        <w:spacing w:after="0" w:line="240" w:lineRule="auto"/>
        <w:rPr>
          <w:rFonts w:ascii="Times New Roman" w:hAnsi="Times New Roman" w:cs="Times New Roman"/>
          <w:b/>
          <w:bCs/>
          <w:i/>
          <w:iCs/>
          <w:sz w:val="20"/>
          <w:szCs w:val="20"/>
        </w:rPr>
      </w:pPr>
      <w:r w:rsidRPr="00B55EA7">
        <w:rPr>
          <w:rFonts w:ascii="Times New Roman" w:hAnsi="Times New Roman" w:cs="Times New Roman"/>
          <w:b/>
          <w:bCs/>
          <w:i/>
          <w:iCs/>
          <w:sz w:val="20"/>
          <w:szCs w:val="20"/>
        </w:rPr>
        <w:t>Population management (before dispersal)</w:t>
      </w:r>
    </w:p>
    <w:p w:rsidR="0086221F" w:rsidRDefault="0086221F" w:rsidP="0068203C">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Apply population management actions (in the same order as in the Population management</w:t>
      </w:r>
      <w:r w:rsidR="00C178C0">
        <w:rPr>
          <w:rFonts w:ascii="Times New Roman" w:hAnsi="Times New Roman" w:cs="Times New Roman"/>
          <w:sz w:val="20"/>
          <w:szCs w:val="20"/>
        </w:rPr>
        <w:t xml:space="preserve"> </w:t>
      </w:r>
      <w:r w:rsidRPr="00C178C0">
        <w:rPr>
          <w:rFonts w:ascii="Times New Roman" w:hAnsi="Times New Roman" w:cs="Times New Roman"/>
          <w:sz w:val="20"/>
          <w:szCs w:val="20"/>
        </w:rPr>
        <w:t>dialog box) for which When=Before dispersal, if they are not ignored. Each</w:t>
      </w:r>
      <w:r w:rsidR="0068203C">
        <w:rPr>
          <w:rFonts w:ascii="Times New Roman" w:hAnsi="Times New Roman" w:cs="Times New Roman"/>
          <w:sz w:val="20"/>
          <w:szCs w:val="20"/>
        </w:rPr>
        <w:t xml:space="preserve"> </w:t>
      </w:r>
      <w:r w:rsidRPr="0068203C">
        <w:rPr>
          <w:rFonts w:ascii="Times New Roman" w:hAnsi="Times New Roman" w:cs="Times New Roman"/>
          <w:sz w:val="20"/>
          <w:szCs w:val="20"/>
        </w:rPr>
        <w:t>management action may modify the number of individuals; the modified values are then</w:t>
      </w:r>
      <w:r w:rsidR="0068203C">
        <w:rPr>
          <w:rFonts w:ascii="Times New Roman" w:hAnsi="Times New Roman" w:cs="Times New Roman"/>
          <w:sz w:val="20"/>
          <w:szCs w:val="20"/>
        </w:rPr>
        <w:t xml:space="preserve"> </w:t>
      </w:r>
      <w:r w:rsidRPr="0068203C">
        <w:rPr>
          <w:rFonts w:ascii="Times New Roman" w:hAnsi="Times New Roman" w:cs="Times New Roman"/>
          <w:sz w:val="20"/>
          <w:szCs w:val="20"/>
        </w:rPr>
        <w:t>used in the rest of the management actions.</w:t>
      </w:r>
    </w:p>
    <w:p w:rsidR="00A5224D" w:rsidRPr="0068203C" w:rsidRDefault="00384896" w:rsidP="0068203C">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t>If in metamodel mode, and i</w:t>
      </w:r>
      <w:r w:rsidR="00A5224D">
        <w:rPr>
          <w:rFonts w:ascii="Times New Roman" w:hAnsi="Times New Roman" w:cs="Times New Roman"/>
          <w:sz w:val="20"/>
          <w:szCs w:val="20"/>
          <w:highlight w:val="cyan"/>
        </w:rPr>
        <w:t>f required</w:t>
      </w:r>
      <w:r w:rsidR="00593700">
        <w:rPr>
          <w:rFonts w:ascii="Times New Roman" w:hAnsi="Times New Roman" w:cs="Times New Roman"/>
          <w:sz w:val="20"/>
          <w:szCs w:val="20"/>
          <w:highlight w:val="cyan"/>
        </w:rPr>
        <w:t xml:space="preserve"> </w:t>
      </w:r>
      <w:r w:rsidR="00593700" w:rsidRPr="00C256BD">
        <w:rPr>
          <w:rFonts w:ascii="Times New Roman" w:hAnsi="Times New Roman" w:cs="Times New Roman"/>
          <w:sz w:val="20"/>
          <w:szCs w:val="20"/>
          <w:highlight w:val="cyan"/>
        </w:rPr>
        <w:t>(i.e., this variable is listed in VarList)</w:t>
      </w:r>
      <w:r w:rsidR="00A5224D">
        <w:rPr>
          <w:rFonts w:ascii="Times New Roman" w:hAnsi="Times New Roman" w:cs="Times New Roman"/>
          <w:sz w:val="20"/>
          <w:szCs w:val="20"/>
          <w:highlight w:val="cyan"/>
        </w:rPr>
        <w:t>, r</w:t>
      </w:r>
      <w:r w:rsidR="00A5224D" w:rsidRPr="00C8564F">
        <w:rPr>
          <w:rFonts w:ascii="Times New Roman" w:hAnsi="Times New Roman" w:cs="Times New Roman"/>
          <w:sz w:val="20"/>
          <w:szCs w:val="20"/>
          <w:highlight w:val="cyan"/>
        </w:rPr>
        <w:t xml:space="preserve">ecord </w:t>
      </w:r>
      <w:r w:rsidR="00A5224D">
        <w:rPr>
          <w:rFonts w:ascii="Times New Roman" w:hAnsi="Times New Roman" w:cs="Times New Roman"/>
          <w:sz w:val="20"/>
          <w:szCs w:val="20"/>
          <w:highlight w:val="cyan"/>
        </w:rPr>
        <w:t>total or stage-specific numbers of animals harvested or supplemented for use by Metapop Manager</w:t>
      </w:r>
      <w:r w:rsidR="00CA0728">
        <w:rPr>
          <w:rFonts w:ascii="Times New Roman" w:hAnsi="Times New Roman" w:cs="Times New Roman"/>
          <w:sz w:val="20"/>
          <w:szCs w:val="20"/>
          <w:highlight w:val="cyan"/>
        </w:rPr>
        <w:t xml:space="preserve"> (popHarvest)</w:t>
      </w:r>
      <w:r w:rsidR="00A5224D">
        <w:rPr>
          <w:rFonts w:ascii="Times New Roman" w:hAnsi="Times New Roman" w:cs="Times New Roman"/>
          <w:sz w:val="20"/>
          <w:szCs w:val="20"/>
          <w:highlight w:val="cyan"/>
        </w:rPr>
        <w:t>.</w:t>
      </w:r>
    </w:p>
    <w:p w:rsidR="0086221F" w:rsidRPr="00B55EA7" w:rsidRDefault="0086221F" w:rsidP="0068203C">
      <w:pPr>
        <w:pStyle w:val="ListParagraph"/>
        <w:numPr>
          <w:ilvl w:val="2"/>
          <w:numId w:val="3"/>
        </w:numPr>
        <w:autoSpaceDE w:val="0"/>
        <w:autoSpaceDN w:val="0"/>
        <w:adjustRightInd w:val="0"/>
        <w:spacing w:after="0" w:line="240" w:lineRule="auto"/>
        <w:rPr>
          <w:rFonts w:ascii="Times New Roman" w:hAnsi="Times New Roman" w:cs="Times New Roman"/>
          <w:b/>
          <w:bCs/>
          <w:i/>
          <w:iCs/>
          <w:sz w:val="20"/>
          <w:szCs w:val="20"/>
        </w:rPr>
      </w:pPr>
      <w:r w:rsidRPr="00B55EA7">
        <w:rPr>
          <w:rFonts w:ascii="Times New Roman" w:hAnsi="Times New Roman" w:cs="Times New Roman"/>
          <w:b/>
          <w:bCs/>
          <w:i/>
          <w:iCs/>
          <w:sz w:val="20"/>
          <w:szCs w:val="20"/>
        </w:rPr>
        <w:t>Dispersal</w:t>
      </w:r>
    </w:p>
    <w:p w:rsidR="0086221F" w:rsidRPr="00B55EA7" w:rsidRDefault="0086221F" w:rsidP="0068203C">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lastRenderedPageBreak/>
        <w:t>Initialize dispersal variables</w:t>
      </w:r>
    </w:p>
    <w:p w:rsidR="0086221F" w:rsidRPr="00B55EA7" w:rsidRDefault="0086221F" w:rsidP="0068203C">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For each </w:t>
      </w:r>
      <w:r w:rsidRPr="00B55EA7">
        <w:rPr>
          <w:rFonts w:ascii="Times New Roman" w:hAnsi="Times New Roman" w:cs="Times New Roman"/>
          <w:i/>
          <w:iCs/>
          <w:sz w:val="20"/>
          <w:szCs w:val="20"/>
        </w:rPr>
        <w:t xml:space="preserve">source </w:t>
      </w:r>
      <w:r w:rsidRPr="00B55EA7">
        <w:rPr>
          <w:rFonts w:ascii="Times New Roman" w:hAnsi="Times New Roman" w:cs="Times New Roman"/>
          <w:sz w:val="20"/>
          <w:szCs w:val="20"/>
        </w:rPr>
        <w:t xml:space="preserve">population </w:t>
      </w:r>
      <w:r w:rsidRPr="00B55EA7">
        <w:rPr>
          <w:rFonts w:ascii="Times New Roman" w:hAnsi="Times New Roman" w:cs="Times New Roman"/>
          <w:i/>
          <w:iCs/>
          <w:sz w:val="20"/>
          <w:szCs w:val="20"/>
        </w:rPr>
        <w:t>p</w:t>
      </w:r>
      <w:r w:rsidRPr="00B55EA7">
        <w:rPr>
          <w:rFonts w:ascii="Times New Roman" w:hAnsi="Times New Roman" w:cs="Times New Roman"/>
          <w:sz w:val="20"/>
          <w:szCs w:val="20"/>
        </w:rPr>
        <w:t>:</w:t>
      </w:r>
    </w:p>
    <w:p w:rsidR="0086221F" w:rsidRDefault="0086221F" w:rsidP="0068203C">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If there is a catastrophe that affects dispersal rates, modify dispersal rates</w:t>
      </w:r>
      <w:r w:rsidR="0068203C">
        <w:rPr>
          <w:rFonts w:ascii="Times New Roman" w:hAnsi="Times New Roman" w:cs="Times New Roman"/>
          <w:sz w:val="20"/>
          <w:szCs w:val="20"/>
        </w:rPr>
        <w:t xml:space="preserve"> </w:t>
      </w:r>
      <w:r w:rsidRPr="0068203C">
        <w:rPr>
          <w:rFonts w:ascii="Times New Roman" w:hAnsi="Times New Roman" w:cs="Times New Roman"/>
          <w:sz w:val="20"/>
          <w:szCs w:val="20"/>
        </w:rPr>
        <w:t>accordingly</w:t>
      </w:r>
    </w:p>
    <w:p w:rsidR="0068203F" w:rsidRPr="0068203C" w:rsidRDefault="00384896" w:rsidP="0068203C">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t>If in metamodel mode, and i</w:t>
      </w:r>
      <w:r w:rsidR="0068203F">
        <w:rPr>
          <w:rFonts w:ascii="Times New Roman" w:hAnsi="Times New Roman" w:cs="Times New Roman"/>
          <w:sz w:val="20"/>
          <w:szCs w:val="20"/>
          <w:highlight w:val="cyan"/>
        </w:rPr>
        <w:t>f a dispersal rate modifier is in effect, mo</w:t>
      </w:r>
      <w:r w:rsidR="0068203F" w:rsidRPr="0068203F">
        <w:rPr>
          <w:rFonts w:ascii="Times New Roman" w:hAnsi="Times New Roman" w:cs="Times New Roman"/>
          <w:sz w:val="20"/>
          <w:szCs w:val="20"/>
          <w:highlight w:val="cyan"/>
        </w:rPr>
        <w:t>dify dispersal rates according</w:t>
      </w:r>
      <w:r w:rsidR="0068203F" w:rsidRPr="00593700">
        <w:rPr>
          <w:rFonts w:ascii="Times New Roman" w:hAnsi="Times New Roman" w:cs="Times New Roman"/>
          <w:sz w:val="20"/>
          <w:szCs w:val="20"/>
          <w:highlight w:val="cyan"/>
        </w:rPr>
        <w:t>ly</w:t>
      </w:r>
      <w:r w:rsidR="00593700" w:rsidRPr="00593700">
        <w:rPr>
          <w:rFonts w:ascii="Times New Roman" w:hAnsi="Times New Roman" w:cs="Times New Roman"/>
          <w:sz w:val="20"/>
          <w:szCs w:val="20"/>
          <w:highlight w:val="cyan"/>
        </w:rPr>
        <w:t xml:space="preserve"> [[note: we need to clarify the details of how this works]]</w:t>
      </w:r>
    </w:p>
    <w:p w:rsidR="0086221F" w:rsidRPr="0068203C" w:rsidRDefault="0086221F" w:rsidP="0068203C">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If simulation is stochastic, and CV for dispersal, CVdisp&gt;0 then sample</w:t>
      </w:r>
      <w:r w:rsidR="0068203C">
        <w:rPr>
          <w:rFonts w:ascii="Times New Roman" w:hAnsi="Times New Roman" w:cs="Times New Roman"/>
          <w:sz w:val="20"/>
          <w:szCs w:val="20"/>
        </w:rPr>
        <w:t xml:space="preserve"> </w:t>
      </w:r>
      <w:r w:rsidRPr="0068203C">
        <w:rPr>
          <w:rFonts w:ascii="Times New Roman" w:hAnsi="Times New Roman" w:cs="Times New Roman"/>
          <w:sz w:val="20"/>
          <w:szCs w:val="20"/>
        </w:rPr>
        <w:t>dispersal rates from a normal distribution</w:t>
      </w:r>
    </w:p>
    <w:p w:rsidR="0086221F" w:rsidRPr="0015708A" w:rsidRDefault="0086221F" w:rsidP="00D4146D">
      <w:pPr>
        <w:pStyle w:val="ListParagraph"/>
        <w:autoSpaceDE w:val="0"/>
        <w:autoSpaceDN w:val="0"/>
        <w:adjustRightInd w:val="0"/>
        <w:spacing w:after="0" w:line="240" w:lineRule="auto"/>
        <w:ind w:left="3600"/>
        <w:rPr>
          <w:rFonts w:ascii="Times New Roman" w:hAnsi="Times New Roman" w:cs="Times New Roman"/>
          <w:sz w:val="20"/>
          <w:szCs w:val="20"/>
        </w:rPr>
      </w:pP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r w:rsidRPr="00B55EA7">
        <w:rPr>
          <w:rFonts w:ascii="Times New Roman" w:hAnsi="Times New Roman" w:cs="Times New Roman"/>
          <w:sz w:val="20"/>
          <w:szCs w:val="20"/>
        </w:rPr>
        <w:t xml:space="preserve">’ = normal(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 xml:space="preserve">ip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 xml:space="preserve">ip </w:t>
      </w:r>
      <w:r w:rsidRPr="00B55EA7">
        <w:rPr>
          <w:rFonts w:ascii="Times New Roman" w:hAnsi="Times New Roman" w:cs="Times New Roman"/>
          <w:sz w:val="20"/>
          <w:szCs w:val="20"/>
        </w:rPr>
        <w:t>* CVdisp ),</w:t>
      </w:r>
      <w:r w:rsidR="0015708A">
        <w:rPr>
          <w:rFonts w:ascii="Times New Roman" w:hAnsi="Times New Roman" w:cs="Times New Roman"/>
          <w:sz w:val="20"/>
          <w:szCs w:val="20"/>
        </w:rPr>
        <w:t xml:space="preserve"> </w:t>
      </w:r>
      <w:r w:rsidRPr="0015708A">
        <w:rPr>
          <w:rFonts w:ascii="Times New Roman" w:hAnsi="Times New Roman" w:cs="Times New Roman"/>
          <w:sz w:val="20"/>
          <w:szCs w:val="20"/>
        </w:rPr>
        <w:t>where normal(</w:t>
      </w:r>
      <w:r w:rsidRPr="0015708A">
        <w:rPr>
          <w:rFonts w:ascii="Times New Roman" w:hAnsi="Times New Roman" w:cs="Times New Roman"/>
          <w:i/>
          <w:iCs/>
          <w:sz w:val="20"/>
          <w:szCs w:val="20"/>
        </w:rPr>
        <w:t>m,s</w:t>
      </w:r>
      <w:r w:rsidR="0015708A">
        <w:rPr>
          <w:rFonts w:ascii="Times New Roman" w:hAnsi="Times New Roman" w:cs="Times New Roman"/>
          <w:sz w:val="20"/>
          <w:szCs w:val="20"/>
        </w:rPr>
        <w:t xml:space="preserve">) is a normal deviate </w:t>
      </w:r>
      <w:r w:rsidRPr="0015708A">
        <w:rPr>
          <w:rFonts w:ascii="Times New Roman" w:hAnsi="Times New Roman" w:cs="Times New Roman"/>
          <w:sz w:val="20"/>
          <w:szCs w:val="20"/>
        </w:rPr>
        <w:t xml:space="preserve">with mean </w:t>
      </w:r>
      <w:r w:rsidRPr="0015708A">
        <w:rPr>
          <w:rFonts w:ascii="Times New Roman" w:hAnsi="Times New Roman" w:cs="Times New Roman"/>
          <w:i/>
          <w:iCs/>
          <w:sz w:val="20"/>
          <w:szCs w:val="20"/>
        </w:rPr>
        <w:t xml:space="preserve">m </w:t>
      </w:r>
      <w:r w:rsidRPr="0015708A">
        <w:rPr>
          <w:rFonts w:ascii="Times New Roman" w:hAnsi="Times New Roman" w:cs="Times New Roman"/>
          <w:sz w:val="20"/>
          <w:szCs w:val="20"/>
        </w:rPr>
        <w:t xml:space="preserve">and standard deviation </w:t>
      </w:r>
      <w:r w:rsidRPr="0015708A">
        <w:rPr>
          <w:rFonts w:ascii="Times New Roman" w:hAnsi="Times New Roman" w:cs="Times New Roman"/>
          <w:i/>
          <w:iCs/>
          <w:sz w:val="20"/>
          <w:szCs w:val="20"/>
        </w:rPr>
        <w:t>s</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Calculate the total dispersal rate from this population to all target</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populations </w:t>
      </w:r>
      <w:r w:rsidRPr="00D4146D">
        <w:rPr>
          <w:rFonts w:ascii="Times New Roman" w:hAnsi="Times New Roman" w:cs="Times New Roman"/>
          <w:i/>
          <w:iCs/>
          <w:sz w:val="20"/>
          <w:szCs w:val="20"/>
        </w:rPr>
        <w:t>i</w:t>
      </w:r>
      <w:r w:rsidRPr="00D4146D">
        <w:rPr>
          <w:rFonts w:ascii="Times New Roman" w:hAnsi="Times New Roman" w:cs="Times New Roman"/>
          <w:sz w:val="20"/>
          <w:szCs w:val="20"/>
        </w:rPr>
        <w:t>:</w:t>
      </w:r>
    </w:p>
    <w:p w:rsidR="0086221F" w:rsidRPr="00B55EA7" w:rsidRDefault="0086221F" w:rsidP="00D4146D">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B55EA7">
        <w:rPr>
          <w:rFonts w:ascii="Times New Roman" w:hAnsi="Times New Roman" w:cs="Times New Roman"/>
          <w:i/>
          <w:iCs/>
          <w:sz w:val="20"/>
          <w:szCs w:val="20"/>
        </w:rPr>
        <w:t xml:space="preserve">totmig </w:t>
      </w:r>
      <w:r w:rsidRPr="00B55EA7">
        <w:rPr>
          <w:rFonts w:ascii="Times New Roman" w:hAnsi="Times New Roman" w:cs="Times New Roman"/>
          <w:sz w:val="20"/>
          <w:szCs w:val="20"/>
        </w:rPr>
        <w:t xml:space="preserve">= </w:t>
      </w:r>
      <w:r w:rsidR="00D97B74">
        <w:rPr>
          <w:rFonts w:ascii="Symbol" w:hAnsi="Symbol" w:cs="Symbol"/>
          <w:sz w:val="20"/>
          <w:szCs w:val="20"/>
        </w:rPr>
        <w:t></w:t>
      </w:r>
      <w:r w:rsidRPr="00B55EA7">
        <w:rPr>
          <w:rFonts w:ascii="Times New Roman" w:hAnsi="Times New Roman" w:cs="Times New Roman"/>
          <w:i/>
          <w:iCs/>
          <w:sz w:val="12"/>
          <w:szCs w:val="12"/>
        </w:rPr>
        <w:t xml:space="preserve">i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If dispersal depends on source population size, modify </w:t>
      </w:r>
      <w:r w:rsidRPr="00B55EA7">
        <w:rPr>
          <w:rFonts w:ascii="Times New Roman" w:hAnsi="Times New Roman" w:cs="Times New Roman"/>
          <w:i/>
          <w:iCs/>
          <w:sz w:val="20"/>
          <w:szCs w:val="20"/>
        </w:rPr>
        <w:t xml:space="preserve">totmig </w:t>
      </w:r>
      <w:r w:rsidRPr="00B55EA7">
        <w:rPr>
          <w:rFonts w:ascii="Times New Roman" w:hAnsi="Times New Roman" w:cs="Times New Roman"/>
          <w:sz w:val="20"/>
          <w:szCs w:val="20"/>
        </w:rPr>
        <w:t>as a function</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of density, </w:t>
      </w:r>
      <w:r w:rsidRPr="00D4146D">
        <w:rPr>
          <w:rFonts w:ascii="Times New Roman" w:hAnsi="Times New Roman" w:cs="Times New Roman"/>
          <w:i/>
          <w:iCs/>
          <w:sz w:val="20"/>
          <w:szCs w:val="20"/>
        </w:rPr>
        <w:t>N</w:t>
      </w:r>
      <w:r w:rsidRPr="00D4146D">
        <w:rPr>
          <w:rFonts w:ascii="Times New Roman" w:hAnsi="Times New Roman" w:cs="Times New Roman"/>
          <w:sz w:val="20"/>
          <w:szCs w:val="20"/>
        </w:rPr>
        <w:t>:</w:t>
      </w:r>
    </w:p>
    <w:p w:rsidR="0086221F" w:rsidRPr="00B55EA7" w:rsidRDefault="0086221F" w:rsidP="00D4146D">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B55EA7">
        <w:rPr>
          <w:rFonts w:ascii="Times New Roman" w:hAnsi="Times New Roman" w:cs="Times New Roman"/>
          <w:i/>
          <w:iCs/>
          <w:sz w:val="20"/>
          <w:szCs w:val="20"/>
        </w:rPr>
        <w:t xml:space="preserve">totmigD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 xml:space="preserve">totmig </w:t>
      </w:r>
      <w:r w:rsidRPr="00B55EA7">
        <w:rPr>
          <w:rFonts w:ascii="Times New Roman" w:hAnsi="Times New Roman" w:cs="Times New Roman"/>
          <w:sz w:val="20"/>
          <w:szCs w:val="20"/>
        </w:rPr>
        <w:t>+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w:t>
      </w:r>
    </w:p>
    <w:p w:rsidR="008A6996" w:rsidRPr="008A6996" w:rsidRDefault="0086221F" w:rsidP="008A6996">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B55EA7">
        <w:rPr>
          <w:rFonts w:ascii="Times New Roman" w:hAnsi="Times New Roman" w:cs="Times New Roman"/>
          <w:i/>
          <w:iCs/>
          <w:sz w:val="12"/>
          <w:szCs w:val="12"/>
        </w:rPr>
        <w:t xml:space="preserve">p </w:t>
      </w:r>
      <w:r w:rsidRPr="00B55EA7">
        <w:rPr>
          <w:rFonts w:ascii="Times New Roman" w:hAnsi="Times New Roman" w:cs="Times New Roman"/>
          <w:i/>
          <w:iCs/>
          <w:sz w:val="20"/>
          <w:szCs w:val="20"/>
        </w:rPr>
        <w:t>K</w:t>
      </w:r>
      <w:r w:rsidRPr="00B55EA7">
        <w:rPr>
          <w:rFonts w:ascii="Times New Roman" w:hAnsi="Times New Roman" w:cs="Times New Roman"/>
          <w:i/>
          <w:iCs/>
          <w:sz w:val="12"/>
          <w:szCs w:val="12"/>
        </w:rPr>
        <w:t>p</w:t>
      </w:r>
      <w:r w:rsidRPr="00B55EA7">
        <w:rPr>
          <w:rFonts w:ascii="Times New Roman" w:hAnsi="Times New Roman" w:cs="Times New Roman"/>
          <w:sz w:val="20"/>
          <w:szCs w:val="20"/>
        </w:rPr>
        <w:t>(</w:t>
      </w:r>
      <w:r w:rsidRPr="00B55EA7">
        <w:rPr>
          <w:rFonts w:ascii="Times New Roman" w:hAnsi="Times New Roman" w:cs="Times New Roman"/>
          <w:i/>
          <w:iCs/>
          <w:sz w:val="20"/>
          <w:szCs w:val="20"/>
        </w:rPr>
        <w:t>t</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DM</w:t>
      </w:r>
      <w:r w:rsidRPr="00B55EA7">
        <w:rPr>
          <w:rFonts w:ascii="Times New Roman" w:hAnsi="Times New Roman" w:cs="Times New Roman"/>
          <w:i/>
          <w:iCs/>
          <w:sz w:val="12"/>
          <w:szCs w:val="12"/>
        </w:rPr>
        <w:t>p</w:t>
      </w:r>
      <w:r w:rsidR="008A6996">
        <w:rPr>
          <w:rFonts w:ascii="Times New Roman" w:hAnsi="Times New Roman" w:cs="Times New Roman"/>
          <w:sz w:val="20"/>
          <w:szCs w:val="20"/>
        </w:rPr>
        <w:t>.</w:t>
      </w:r>
    </w:p>
    <w:p w:rsidR="0086221F" w:rsidRPr="00B55EA7"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i/>
          <w:iCs/>
          <w:sz w:val="20"/>
          <w:szCs w:val="20"/>
        </w:rPr>
      </w:pPr>
      <w:r w:rsidRPr="00B55EA7">
        <w:rPr>
          <w:rFonts w:ascii="Times New Roman" w:hAnsi="Times New Roman" w:cs="Times New Roman"/>
          <w:sz w:val="20"/>
          <w:szCs w:val="20"/>
        </w:rPr>
        <w:t xml:space="preserve">Calculate current dispersal rate to each target population </w:t>
      </w:r>
      <w:r w:rsidRPr="00B55EA7">
        <w:rPr>
          <w:rFonts w:ascii="Times New Roman" w:hAnsi="Times New Roman" w:cs="Times New Roman"/>
          <w:i/>
          <w:iCs/>
          <w:sz w:val="20"/>
          <w:szCs w:val="20"/>
        </w:rPr>
        <w:t>i:</w:t>
      </w:r>
    </w:p>
    <w:p w:rsidR="0086221F" w:rsidRPr="00B55EA7" w:rsidRDefault="0086221F" w:rsidP="00D4146D">
      <w:pPr>
        <w:pStyle w:val="ListParagraph"/>
        <w:autoSpaceDE w:val="0"/>
        <w:autoSpaceDN w:val="0"/>
        <w:adjustRightInd w:val="0"/>
        <w:spacing w:after="0" w:line="240" w:lineRule="auto"/>
        <w:ind w:left="2880" w:firstLine="720"/>
        <w:rPr>
          <w:rFonts w:ascii="Times New Roman" w:hAnsi="Times New Roman" w:cs="Times New Roman"/>
          <w:sz w:val="20"/>
          <w:szCs w:val="20"/>
        </w:rPr>
      </w:pP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totmigD</w:t>
      </w:r>
      <w:r w:rsidRPr="00B55EA7">
        <w:rPr>
          <w:rFonts w:ascii="Times New Roman" w:hAnsi="Times New Roman" w:cs="Times New Roman"/>
          <w:sz w:val="20"/>
          <w:szCs w:val="20"/>
        </w:rPr>
        <w:t>/</w:t>
      </w:r>
      <w:r w:rsidRPr="00B55EA7">
        <w:rPr>
          <w:rFonts w:ascii="Times New Roman" w:hAnsi="Times New Roman" w:cs="Times New Roman"/>
          <w:i/>
          <w:iCs/>
          <w:sz w:val="20"/>
          <w:szCs w:val="20"/>
        </w:rPr>
        <w:t xml:space="preserve">totmig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r w:rsidRPr="00B55EA7">
        <w:rPr>
          <w:rFonts w:ascii="Times New Roman" w:hAnsi="Times New Roman" w:cs="Times New Roman"/>
          <w:sz w:val="20"/>
          <w:szCs w:val="20"/>
        </w:rPr>
        <w:t>.</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If dispersal depends on target population K, then modify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r w:rsidRPr="00B55EA7">
        <w:rPr>
          <w:rFonts w:ascii="Times New Roman" w:hAnsi="Times New Roman" w:cs="Times New Roman"/>
          <w:sz w:val="20"/>
          <w:szCs w:val="20"/>
        </w:rPr>
        <w:t>’ as a function</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of target population’s carrying capacity, </w:t>
      </w:r>
      <w:r w:rsidRPr="00D4146D">
        <w:rPr>
          <w:rFonts w:ascii="Times New Roman" w:hAnsi="Times New Roman" w:cs="Times New Roman"/>
          <w:i/>
          <w:iCs/>
          <w:sz w:val="20"/>
          <w:szCs w:val="20"/>
        </w:rPr>
        <w:t>K</w:t>
      </w:r>
      <w:r w:rsidRPr="00D4146D">
        <w:rPr>
          <w:rFonts w:ascii="Times New Roman" w:hAnsi="Times New Roman" w:cs="Times New Roman"/>
          <w:i/>
          <w:iCs/>
          <w:sz w:val="12"/>
          <w:szCs w:val="12"/>
        </w:rPr>
        <w:t>i</w:t>
      </w:r>
      <w:r w:rsidRPr="00D4146D">
        <w:rPr>
          <w:rFonts w:ascii="Times New Roman" w:hAnsi="Times New Roman" w:cs="Times New Roman"/>
          <w:sz w:val="20"/>
          <w:szCs w:val="20"/>
        </w:rPr>
        <w:t>(</w:t>
      </w:r>
      <w:r w:rsidRPr="00D4146D">
        <w:rPr>
          <w:rFonts w:ascii="Times New Roman" w:hAnsi="Times New Roman" w:cs="Times New Roman"/>
          <w:i/>
          <w:iCs/>
          <w:sz w:val="20"/>
          <w:szCs w:val="20"/>
        </w:rPr>
        <w:t>t</w:t>
      </w:r>
      <w:r w:rsidRPr="00D4146D">
        <w:rPr>
          <w:rFonts w:ascii="Times New Roman" w:hAnsi="Times New Roman" w:cs="Times New Roman"/>
          <w:sz w:val="20"/>
          <w:szCs w:val="20"/>
        </w:rPr>
        <w:t>) (see help file)</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Calculate the number of dispersers (emigrants), </w:t>
      </w:r>
      <w:r w:rsidRPr="00B55EA7">
        <w:rPr>
          <w:rFonts w:ascii="Times New Roman" w:hAnsi="Times New Roman" w:cs="Times New Roman"/>
          <w:i/>
          <w:iCs/>
          <w:sz w:val="20"/>
          <w:szCs w:val="20"/>
        </w:rPr>
        <w:t>NM</w:t>
      </w:r>
      <w:r w:rsidRPr="00B55EA7">
        <w:rPr>
          <w:rFonts w:ascii="Times New Roman" w:hAnsi="Times New Roman" w:cs="Times New Roman"/>
          <w:i/>
          <w:iCs/>
          <w:sz w:val="12"/>
          <w:szCs w:val="12"/>
        </w:rPr>
        <w:t>ji</w:t>
      </w:r>
      <w:r w:rsidRPr="00B55EA7">
        <w:rPr>
          <w:rFonts w:ascii="Times New Roman" w:hAnsi="Times New Roman" w:cs="Times New Roman"/>
          <w:sz w:val="20"/>
          <w:szCs w:val="20"/>
        </w:rPr>
        <w:t xml:space="preserve">, from each stage </w:t>
      </w:r>
      <w:r w:rsidRPr="00B55EA7">
        <w:rPr>
          <w:rFonts w:ascii="Times New Roman" w:hAnsi="Times New Roman" w:cs="Times New Roman"/>
          <w:i/>
          <w:iCs/>
          <w:sz w:val="20"/>
          <w:szCs w:val="20"/>
        </w:rPr>
        <w:t xml:space="preserve">j </w:t>
      </w:r>
      <w:r w:rsidRPr="00B55EA7">
        <w:rPr>
          <w:rFonts w:ascii="Times New Roman" w:hAnsi="Times New Roman" w:cs="Times New Roman"/>
          <w:sz w:val="20"/>
          <w:szCs w:val="20"/>
        </w:rPr>
        <w:t>of</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this population to each other population </w:t>
      </w:r>
      <w:r w:rsidRPr="00D4146D">
        <w:rPr>
          <w:rFonts w:ascii="Times New Roman" w:hAnsi="Times New Roman" w:cs="Times New Roman"/>
          <w:i/>
          <w:iCs/>
          <w:sz w:val="20"/>
          <w:szCs w:val="20"/>
        </w:rPr>
        <w:t>i</w:t>
      </w:r>
      <w:r w:rsidRPr="00D4146D">
        <w:rPr>
          <w:rFonts w:ascii="Times New Roman" w:hAnsi="Times New Roman" w:cs="Times New Roman"/>
          <w:sz w:val="20"/>
          <w:szCs w:val="20"/>
        </w:rPr>
        <w:t>:</w:t>
      </w:r>
    </w:p>
    <w:p w:rsidR="0086221F" w:rsidRPr="00B55EA7" w:rsidRDefault="0086221F" w:rsidP="00D4146D">
      <w:pPr>
        <w:pStyle w:val="ListParagraph"/>
        <w:autoSpaceDE w:val="0"/>
        <w:autoSpaceDN w:val="0"/>
        <w:adjustRightInd w:val="0"/>
        <w:spacing w:after="0" w:line="240" w:lineRule="auto"/>
        <w:ind w:left="2880" w:firstLine="720"/>
        <w:rPr>
          <w:rFonts w:ascii="Times New Roman" w:hAnsi="Times New Roman" w:cs="Times New Roman"/>
          <w:i/>
          <w:iCs/>
          <w:sz w:val="12"/>
          <w:szCs w:val="12"/>
        </w:rPr>
      </w:pPr>
      <w:r w:rsidRPr="00B55EA7">
        <w:rPr>
          <w:rFonts w:ascii="Arial" w:hAnsi="Arial" w:cs="Arial"/>
          <w:sz w:val="20"/>
          <w:szCs w:val="20"/>
        </w:rPr>
        <w:t xml:space="preserve">No demographic stochasticity: </w:t>
      </w:r>
      <w:r w:rsidRPr="00B55EA7">
        <w:rPr>
          <w:rFonts w:ascii="Times New Roman" w:hAnsi="Times New Roman" w:cs="Times New Roman"/>
          <w:i/>
          <w:iCs/>
          <w:sz w:val="20"/>
          <w:szCs w:val="20"/>
        </w:rPr>
        <w:t>NM</w:t>
      </w:r>
      <w:r w:rsidRPr="00B55EA7">
        <w:rPr>
          <w:rFonts w:ascii="Times New Roman" w:hAnsi="Times New Roman" w:cs="Times New Roman"/>
          <w:i/>
          <w:iCs/>
          <w:sz w:val="12"/>
          <w:szCs w:val="12"/>
        </w:rPr>
        <w:t xml:space="preserve">ji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 xml:space="preserve">ip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PM</w:t>
      </w:r>
      <w:r w:rsidRPr="00B55EA7">
        <w:rPr>
          <w:rFonts w:ascii="Times New Roman" w:hAnsi="Times New Roman" w:cs="Times New Roman"/>
          <w:i/>
          <w:iCs/>
          <w:sz w:val="12"/>
          <w:szCs w:val="12"/>
        </w:rPr>
        <w:t>jp</w:t>
      </w:r>
      <w:r w:rsidRPr="00B55EA7">
        <w:rPr>
          <w:rFonts w:ascii="Times New Roman" w:hAnsi="Times New Roman" w:cs="Times New Roman"/>
          <w:sz w:val="20"/>
          <w:szCs w:val="20"/>
        </w:rPr>
        <w:t>(</w:t>
      </w:r>
      <w:r w:rsidRPr="00B55EA7">
        <w:rPr>
          <w:rFonts w:ascii="Times New Roman" w:hAnsi="Times New Roman" w:cs="Times New Roman"/>
          <w:i/>
          <w:iCs/>
          <w:sz w:val="20"/>
          <w:szCs w:val="20"/>
        </w:rPr>
        <w:t>k</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SM</w:t>
      </w:r>
      <w:r w:rsidRPr="00B55EA7">
        <w:rPr>
          <w:rFonts w:ascii="Times New Roman" w:hAnsi="Times New Roman" w:cs="Times New Roman"/>
          <w:i/>
          <w:iCs/>
          <w:sz w:val="12"/>
          <w:szCs w:val="12"/>
        </w:rPr>
        <w:t xml:space="preserve">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pj</w:t>
      </w:r>
    </w:p>
    <w:p w:rsidR="008A6996" w:rsidRPr="008A6996" w:rsidRDefault="0086221F" w:rsidP="008A6996">
      <w:pPr>
        <w:pStyle w:val="ListParagraph"/>
        <w:autoSpaceDE w:val="0"/>
        <w:autoSpaceDN w:val="0"/>
        <w:adjustRightInd w:val="0"/>
        <w:spacing w:after="0" w:line="240" w:lineRule="auto"/>
        <w:ind w:left="3600"/>
        <w:rPr>
          <w:rFonts w:ascii="Times New Roman" w:hAnsi="Times New Roman" w:cs="Times New Roman"/>
          <w:sz w:val="20"/>
          <w:szCs w:val="20"/>
        </w:rPr>
      </w:pPr>
      <w:r w:rsidRPr="00B55EA7">
        <w:rPr>
          <w:rFonts w:ascii="Arial" w:hAnsi="Arial" w:cs="Arial"/>
          <w:sz w:val="20"/>
          <w:szCs w:val="20"/>
        </w:rPr>
        <w:t xml:space="preserve">With demographic stochasticity: </w:t>
      </w:r>
      <w:r w:rsidRPr="00B55EA7">
        <w:rPr>
          <w:rFonts w:ascii="Times New Roman" w:hAnsi="Times New Roman" w:cs="Times New Roman"/>
          <w:i/>
          <w:iCs/>
          <w:sz w:val="20"/>
          <w:szCs w:val="20"/>
        </w:rPr>
        <w:t>NM</w:t>
      </w:r>
      <w:r w:rsidRPr="00B55EA7">
        <w:rPr>
          <w:rFonts w:ascii="Times New Roman" w:hAnsi="Times New Roman" w:cs="Times New Roman"/>
          <w:i/>
          <w:iCs/>
          <w:sz w:val="12"/>
          <w:szCs w:val="12"/>
        </w:rPr>
        <w:t xml:space="preserve">ji </w:t>
      </w:r>
      <w:r w:rsidRPr="00B55EA7">
        <w:rPr>
          <w:rFonts w:ascii="Times New Roman" w:hAnsi="Times New Roman" w:cs="Times New Roman"/>
          <w:sz w:val="20"/>
          <w:szCs w:val="20"/>
        </w:rPr>
        <w:t>=binomial((</w:t>
      </w:r>
      <w:r w:rsidRPr="00B55EA7">
        <w:rPr>
          <w:rFonts w:ascii="Times New Roman" w:hAnsi="Times New Roman" w:cs="Times New Roman"/>
          <w:i/>
          <w:iCs/>
          <w:sz w:val="20"/>
          <w:szCs w:val="20"/>
        </w:rPr>
        <w:t>M</w:t>
      </w:r>
      <w:r w:rsidRPr="00B55EA7">
        <w:rPr>
          <w:rFonts w:ascii="Times New Roman" w:hAnsi="Times New Roman" w:cs="Times New Roman"/>
          <w:i/>
          <w:iCs/>
          <w:sz w:val="12"/>
          <w:szCs w:val="12"/>
        </w:rPr>
        <w:t>ip</w:t>
      </w:r>
      <w:r w:rsidRPr="00B55EA7">
        <w:rPr>
          <w:rFonts w:ascii="Times New Roman" w:hAnsi="Times New Roman" w:cs="Times New Roman"/>
          <w:sz w:val="20"/>
          <w:szCs w:val="20"/>
        </w:rPr>
        <w:t>·</w:t>
      </w:r>
      <w:r w:rsidRPr="00B55EA7">
        <w:rPr>
          <w:rFonts w:ascii="Times New Roman" w:hAnsi="Times New Roman" w:cs="Times New Roman"/>
          <w:i/>
          <w:iCs/>
          <w:sz w:val="20"/>
          <w:szCs w:val="20"/>
        </w:rPr>
        <w:t>PM</w:t>
      </w:r>
      <w:r w:rsidRPr="00B55EA7">
        <w:rPr>
          <w:rFonts w:ascii="Times New Roman" w:hAnsi="Times New Roman" w:cs="Times New Roman"/>
          <w:i/>
          <w:iCs/>
          <w:sz w:val="12"/>
          <w:szCs w:val="12"/>
        </w:rPr>
        <w:t>jp</w:t>
      </w:r>
      <w:r w:rsidRPr="00B55EA7">
        <w:rPr>
          <w:rFonts w:ascii="Times New Roman" w:hAnsi="Times New Roman" w:cs="Times New Roman"/>
          <w:sz w:val="20"/>
          <w:szCs w:val="20"/>
        </w:rPr>
        <w:t>(</w:t>
      </w:r>
      <w:r w:rsidRPr="00B55EA7">
        <w:rPr>
          <w:rFonts w:ascii="Times New Roman" w:hAnsi="Times New Roman" w:cs="Times New Roman"/>
          <w:i/>
          <w:iCs/>
          <w:sz w:val="20"/>
          <w:szCs w:val="20"/>
        </w:rPr>
        <w:t>k</w:t>
      </w:r>
      <w:r w:rsidRPr="00B55EA7">
        <w:rPr>
          <w:rFonts w:ascii="Times New Roman" w:hAnsi="Times New Roman" w:cs="Times New Roman"/>
          <w:sz w:val="20"/>
          <w:szCs w:val="20"/>
        </w:rPr>
        <w:t>)·</w:t>
      </w:r>
      <w:r w:rsidRPr="00B55EA7">
        <w:rPr>
          <w:rFonts w:ascii="Times New Roman" w:hAnsi="Times New Roman" w:cs="Times New Roman"/>
          <w:i/>
          <w:iCs/>
          <w:sz w:val="20"/>
          <w:szCs w:val="20"/>
        </w:rPr>
        <w:t>SM</w:t>
      </w:r>
      <w:r w:rsidRPr="00B55EA7">
        <w:rPr>
          <w:rFonts w:ascii="Times New Roman" w:hAnsi="Times New Roman" w:cs="Times New Roman"/>
          <w:i/>
          <w:iCs/>
          <w:sz w:val="12"/>
          <w:szCs w:val="12"/>
        </w:rPr>
        <w:t>j</w:t>
      </w:r>
      <w:r w:rsidRPr="00B55EA7">
        <w:rPr>
          <w:rFonts w:ascii="Times New Roman" w:hAnsi="Times New Roman" w:cs="Times New Roman"/>
          <w:sz w:val="20"/>
          <w:szCs w:val="20"/>
        </w:rPr>
        <w:t>),</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pj</w:t>
      </w:r>
      <w:r w:rsidRPr="00B55EA7">
        <w:rPr>
          <w:rFonts w:ascii="Times New Roman" w:hAnsi="Times New Roman" w:cs="Times New Roman"/>
          <w:sz w:val="20"/>
          <w:szCs w:val="20"/>
        </w:rPr>
        <w:t>)</w:t>
      </w:r>
    </w:p>
    <w:p w:rsidR="008A6996" w:rsidRDefault="00384896"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t>If in metamodel mode, and i</w:t>
      </w:r>
      <w:r w:rsidR="008A6996">
        <w:rPr>
          <w:rFonts w:ascii="Times New Roman" w:hAnsi="Times New Roman" w:cs="Times New Roman"/>
          <w:sz w:val="20"/>
          <w:szCs w:val="20"/>
          <w:highlight w:val="cyan"/>
        </w:rPr>
        <w:t>f required, r</w:t>
      </w:r>
      <w:r w:rsidR="008A6996" w:rsidRPr="00C8564F">
        <w:rPr>
          <w:rFonts w:ascii="Times New Roman" w:hAnsi="Times New Roman" w:cs="Times New Roman"/>
          <w:sz w:val="20"/>
          <w:szCs w:val="20"/>
          <w:highlight w:val="cyan"/>
        </w:rPr>
        <w:t xml:space="preserve">ecord </w:t>
      </w:r>
      <w:r w:rsidR="008A6996">
        <w:rPr>
          <w:rFonts w:ascii="Times New Roman" w:hAnsi="Times New Roman" w:cs="Times New Roman"/>
          <w:sz w:val="20"/>
          <w:szCs w:val="20"/>
          <w:highlight w:val="cyan"/>
        </w:rPr>
        <w:t>total or stage-specific numbers of migrants for use by Metapop Manager.</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Check consistency of the number of dispersers (emigrants) </w:t>
      </w:r>
      <w:r w:rsidRPr="00B55EA7">
        <w:rPr>
          <w:rFonts w:ascii="Times New Roman" w:hAnsi="Times New Roman" w:cs="Times New Roman"/>
          <w:i/>
          <w:iCs/>
          <w:sz w:val="20"/>
          <w:szCs w:val="20"/>
        </w:rPr>
        <w:t>NM</w:t>
      </w:r>
      <w:r w:rsidRPr="00B55EA7">
        <w:rPr>
          <w:rFonts w:ascii="Times New Roman" w:hAnsi="Times New Roman" w:cs="Times New Roman"/>
          <w:i/>
          <w:iCs/>
          <w:sz w:val="12"/>
          <w:szCs w:val="12"/>
        </w:rPr>
        <w:t xml:space="preserve">ji </w:t>
      </w:r>
      <w:r w:rsidRPr="00B55EA7">
        <w:rPr>
          <w:rFonts w:ascii="Times New Roman" w:hAnsi="Times New Roman" w:cs="Times New Roman"/>
          <w:sz w:val="20"/>
          <w:szCs w:val="20"/>
        </w:rPr>
        <w:t>from this</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population</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If a catastrophe is spread by dispersers, and it occurred in this population</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w:t>
      </w:r>
      <w:r w:rsidRPr="00D4146D">
        <w:rPr>
          <w:rFonts w:ascii="Times New Roman" w:hAnsi="Times New Roman" w:cs="Times New Roman"/>
          <w:i/>
          <w:iCs/>
          <w:sz w:val="20"/>
          <w:szCs w:val="20"/>
        </w:rPr>
        <w:t>p</w:t>
      </w:r>
      <w:r w:rsidRPr="00D4146D">
        <w:rPr>
          <w:rFonts w:ascii="Times New Roman" w:hAnsi="Times New Roman" w:cs="Times New Roman"/>
          <w:sz w:val="20"/>
          <w:szCs w:val="20"/>
        </w:rPr>
        <w:t xml:space="preserve">) in </w:t>
      </w:r>
      <w:r w:rsidRPr="00D4146D">
        <w:rPr>
          <w:rFonts w:ascii="Times New Roman" w:hAnsi="Times New Roman" w:cs="Times New Roman"/>
          <w:i/>
          <w:iCs/>
          <w:sz w:val="20"/>
          <w:szCs w:val="20"/>
        </w:rPr>
        <w:t xml:space="preserve">this </w:t>
      </w:r>
      <w:r w:rsidRPr="00D4146D">
        <w:rPr>
          <w:rFonts w:ascii="Times New Roman" w:hAnsi="Times New Roman" w:cs="Times New Roman"/>
          <w:sz w:val="20"/>
          <w:szCs w:val="20"/>
        </w:rPr>
        <w:t>time step (</w:t>
      </w:r>
      <w:r w:rsidRPr="00D4146D">
        <w:rPr>
          <w:rFonts w:ascii="Times New Roman" w:hAnsi="Times New Roman" w:cs="Times New Roman"/>
          <w:i/>
          <w:iCs/>
          <w:sz w:val="20"/>
          <w:szCs w:val="20"/>
        </w:rPr>
        <w:t>t</w:t>
      </w:r>
      <w:r w:rsidRPr="00D4146D">
        <w:rPr>
          <w:rFonts w:ascii="Times New Roman" w:hAnsi="Times New Roman" w:cs="Times New Roman"/>
          <w:sz w:val="20"/>
          <w:szCs w:val="20"/>
        </w:rPr>
        <w:t>), then calculate the "additional" probability of the catastrophe</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for all other populations </w:t>
      </w:r>
      <w:r w:rsidRPr="00D4146D">
        <w:rPr>
          <w:rFonts w:ascii="Times New Roman" w:hAnsi="Times New Roman" w:cs="Times New Roman"/>
          <w:i/>
          <w:iCs/>
          <w:sz w:val="20"/>
          <w:szCs w:val="20"/>
        </w:rPr>
        <w:t xml:space="preserve">i </w:t>
      </w:r>
      <w:r w:rsidRPr="00D4146D">
        <w:rPr>
          <w:rFonts w:ascii="Times New Roman" w:hAnsi="Times New Roman" w:cs="Times New Roman"/>
          <w:sz w:val="20"/>
          <w:szCs w:val="20"/>
        </w:rPr>
        <w:t>to which there are dispersers from this</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population (i.e., </w:t>
      </w:r>
      <w:r w:rsidRPr="00D4146D">
        <w:rPr>
          <w:rFonts w:ascii="Times New Roman" w:hAnsi="Times New Roman" w:cs="Times New Roman"/>
          <w:i/>
          <w:iCs/>
          <w:sz w:val="20"/>
          <w:szCs w:val="20"/>
        </w:rPr>
        <w:t>NM</w:t>
      </w:r>
      <w:r w:rsidRPr="00D4146D">
        <w:rPr>
          <w:rFonts w:ascii="Times New Roman" w:hAnsi="Times New Roman" w:cs="Times New Roman"/>
          <w:i/>
          <w:iCs/>
          <w:sz w:val="12"/>
          <w:szCs w:val="12"/>
        </w:rPr>
        <w:t>ji</w:t>
      </w:r>
      <w:r w:rsidRPr="00D4146D">
        <w:rPr>
          <w:rFonts w:ascii="Times New Roman" w:hAnsi="Times New Roman" w:cs="Times New Roman"/>
          <w:sz w:val="20"/>
          <w:szCs w:val="20"/>
        </w:rPr>
        <w:t xml:space="preserve">&gt;0 for any stage </w:t>
      </w:r>
      <w:r w:rsidRPr="00D4146D">
        <w:rPr>
          <w:rFonts w:ascii="Times New Roman" w:hAnsi="Times New Roman" w:cs="Times New Roman"/>
          <w:i/>
          <w:iCs/>
          <w:sz w:val="20"/>
          <w:szCs w:val="20"/>
        </w:rPr>
        <w:t>j</w:t>
      </w:r>
      <w:r w:rsidRPr="00D4146D">
        <w:rPr>
          <w:rFonts w:ascii="Times New Roman" w:hAnsi="Times New Roman" w:cs="Times New Roman"/>
          <w:sz w:val="20"/>
          <w:szCs w:val="20"/>
        </w:rPr>
        <w:t>). This "additional" probability will be used</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in the next timestep, </w:t>
      </w:r>
      <w:r w:rsidRPr="00D4146D">
        <w:rPr>
          <w:rFonts w:ascii="Times New Roman" w:hAnsi="Times New Roman" w:cs="Times New Roman"/>
          <w:i/>
          <w:iCs/>
          <w:sz w:val="20"/>
          <w:szCs w:val="20"/>
        </w:rPr>
        <w:t>t</w:t>
      </w:r>
      <w:r w:rsidRPr="00D4146D">
        <w:rPr>
          <w:rFonts w:ascii="Times New Roman" w:hAnsi="Times New Roman" w:cs="Times New Roman"/>
          <w:sz w:val="20"/>
          <w:szCs w:val="20"/>
        </w:rPr>
        <w:t>+1 (see step 2.2.2)</w:t>
      </w:r>
    </w:p>
    <w:p w:rsidR="0086221F" w:rsidRPr="00D4146D" w:rsidRDefault="0086221F" w:rsidP="00D4146D">
      <w:pPr>
        <w:pStyle w:val="ListParagraph"/>
        <w:numPr>
          <w:ilvl w:val="4"/>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Record total number of emigrants from each stage of this population, and</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update the number of immigrants to each stage of each target population.</w:t>
      </w:r>
    </w:p>
    <w:p w:rsidR="0086221F" w:rsidRPr="00D4146D" w:rsidRDefault="0086221F" w:rsidP="00D4146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Migrate all: For each population </w:t>
      </w:r>
      <w:r w:rsidRPr="00B55EA7">
        <w:rPr>
          <w:rFonts w:ascii="Times New Roman" w:hAnsi="Times New Roman" w:cs="Times New Roman"/>
          <w:i/>
          <w:iCs/>
          <w:sz w:val="20"/>
          <w:szCs w:val="20"/>
        </w:rPr>
        <w:t>p</w:t>
      </w:r>
      <w:r w:rsidRPr="00B55EA7">
        <w:rPr>
          <w:rFonts w:ascii="Times New Roman" w:hAnsi="Times New Roman" w:cs="Times New Roman"/>
          <w:sz w:val="20"/>
          <w:szCs w:val="20"/>
        </w:rPr>
        <w:t xml:space="preserve">, update the number in each stage </w:t>
      </w:r>
      <w:r w:rsidRPr="00B55EA7">
        <w:rPr>
          <w:rFonts w:ascii="Times New Roman" w:hAnsi="Times New Roman" w:cs="Times New Roman"/>
          <w:i/>
          <w:iCs/>
          <w:sz w:val="20"/>
          <w:szCs w:val="20"/>
        </w:rPr>
        <w:t xml:space="preserve">j </w:t>
      </w:r>
      <w:r w:rsidRPr="00B55EA7">
        <w:rPr>
          <w:rFonts w:ascii="Times New Roman" w:hAnsi="Times New Roman" w:cs="Times New Roman"/>
          <w:sz w:val="20"/>
          <w:szCs w:val="20"/>
        </w:rPr>
        <w:t>by</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subtracting the number of emigrants (</w:t>
      </w:r>
      <w:r w:rsidRPr="00D4146D">
        <w:rPr>
          <w:rFonts w:ascii="Times New Roman" w:hAnsi="Times New Roman" w:cs="Times New Roman"/>
          <w:i/>
          <w:iCs/>
          <w:sz w:val="20"/>
          <w:szCs w:val="20"/>
        </w:rPr>
        <w:t>E</w:t>
      </w:r>
      <w:r w:rsidRPr="00D4146D">
        <w:rPr>
          <w:rFonts w:ascii="Times New Roman" w:hAnsi="Times New Roman" w:cs="Times New Roman"/>
          <w:i/>
          <w:iCs/>
          <w:sz w:val="12"/>
          <w:szCs w:val="12"/>
        </w:rPr>
        <w:t>pj</w:t>
      </w:r>
      <w:r w:rsidRPr="00D4146D">
        <w:rPr>
          <w:rFonts w:ascii="Times New Roman" w:hAnsi="Times New Roman" w:cs="Times New Roman"/>
          <w:sz w:val="20"/>
          <w:szCs w:val="20"/>
        </w:rPr>
        <w:t>) and adding the number of immigrants (</w:t>
      </w:r>
      <w:r w:rsidRPr="00D4146D">
        <w:rPr>
          <w:rFonts w:ascii="Times New Roman" w:hAnsi="Times New Roman" w:cs="Times New Roman"/>
          <w:i/>
          <w:iCs/>
          <w:sz w:val="20"/>
          <w:szCs w:val="20"/>
        </w:rPr>
        <w:t xml:space="preserve">I </w:t>
      </w:r>
      <w:r w:rsidRPr="00D4146D">
        <w:rPr>
          <w:rFonts w:ascii="Times New Roman" w:hAnsi="Times New Roman" w:cs="Times New Roman"/>
          <w:i/>
          <w:iCs/>
          <w:sz w:val="12"/>
          <w:szCs w:val="12"/>
        </w:rPr>
        <w:t>pj</w:t>
      </w:r>
      <w:r w:rsidRPr="00D4146D">
        <w:rPr>
          <w:rFonts w:ascii="Times New Roman" w:hAnsi="Times New Roman" w:cs="Times New Roman"/>
          <w:sz w:val="20"/>
          <w:szCs w:val="20"/>
        </w:rPr>
        <w:t>):</w:t>
      </w:r>
    </w:p>
    <w:p w:rsidR="0086221F" w:rsidRPr="00B55EA7" w:rsidRDefault="0086221F" w:rsidP="00D4146D">
      <w:pPr>
        <w:pStyle w:val="ListParagraph"/>
        <w:autoSpaceDE w:val="0"/>
        <w:autoSpaceDN w:val="0"/>
        <w:adjustRightInd w:val="0"/>
        <w:spacing w:after="0" w:line="240" w:lineRule="auto"/>
        <w:ind w:left="2520" w:firstLine="720"/>
        <w:rPr>
          <w:rFonts w:ascii="Times New Roman" w:hAnsi="Times New Roman" w:cs="Times New Roman"/>
          <w:i/>
          <w:iCs/>
          <w:sz w:val="12"/>
          <w:szCs w:val="12"/>
        </w:rPr>
      </w:pPr>
      <w:r w:rsidRPr="00B55EA7">
        <w:rPr>
          <w:rFonts w:ascii="Times New Roman" w:hAnsi="Times New Roman" w:cs="Times New Roman"/>
          <w:i/>
          <w:iCs/>
          <w:sz w:val="20"/>
          <w:szCs w:val="20"/>
        </w:rPr>
        <w:t>N</w:t>
      </w:r>
      <w:r w:rsidRPr="00B55EA7">
        <w:rPr>
          <w:rFonts w:ascii="Times New Roman" w:hAnsi="Times New Roman" w:cs="Times New Roman"/>
          <w:i/>
          <w:iCs/>
          <w:sz w:val="12"/>
          <w:szCs w:val="12"/>
        </w:rPr>
        <w:t>pj</w:t>
      </w:r>
      <w:r w:rsidRPr="00B55EA7">
        <w:rPr>
          <w:rFonts w:ascii="Times New Roman" w:hAnsi="Times New Roman" w:cs="Times New Roman"/>
          <w:sz w:val="20"/>
          <w:szCs w:val="20"/>
        </w:rPr>
        <w:t xml:space="preserve">’ = </w:t>
      </w:r>
      <w:r w:rsidRPr="00B55EA7">
        <w:rPr>
          <w:rFonts w:ascii="Times New Roman" w:hAnsi="Times New Roman" w:cs="Times New Roman"/>
          <w:i/>
          <w:iCs/>
          <w:sz w:val="20"/>
          <w:szCs w:val="20"/>
        </w:rPr>
        <w:t>N</w:t>
      </w:r>
      <w:r w:rsidRPr="00B55EA7">
        <w:rPr>
          <w:rFonts w:ascii="Times New Roman" w:hAnsi="Times New Roman" w:cs="Times New Roman"/>
          <w:i/>
          <w:iCs/>
          <w:sz w:val="12"/>
          <w:szCs w:val="12"/>
        </w:rPr>
        <w:t xml:space="preserve">pj </w:t>
      </w:r>
      <w:r w:rsidRPr="00B55EA7">
        <w:rPr>
          <w:rFonts w:ascii="Times New Roman" w:hAnsi="Times New Roman" w:cs="Times New Roman"/>
          <w:i/>
          <w:iCs/>
          <w:sz w:val="20"/>
          <w:szCs w:val="20"/>
        </w:rPr>
        <w:t>E</w:t>
      </w:r>
      <w:r w:rsidRPr="00B55EA7">
        <w:rPr>
          <w:rFonts w:ascii="Times New Roman" w:hAnsi="Times New Roman" w:cs="Times New Roman"/>
          <w:i/>
          <w:iCs/>
          <w:sz w:val="12"/>
          <w:szCs w:val="12"/>
        </w:rPr>
        <w:t xml:space="preserve">pj </w:t>
      </w:r>
      <w:r w:rsidRPr="00B55EA7">
        <w:rPr>
          <w:rFonts w:ascii="Times New Roman" w:hAnsi="Times New Roman" w:cs="Times New Roman"/>
          <w:sz w:val="20"/>
          <w:szCs w:val="20"/>
        </w:rPr>
        <w:t xml:space="preserve">+ </w:t>
      </w:r>
      <w:r w:rsidRPr="00B55EA7">
        <w:rPr>
          <w:rFonts w:ascii="Times New Roman" w:hAnsi="Times New Roman" w:cs="Times New Roman"/>
          <w:i/>
          <w:iCs/>
          <w:sz w:val="20"/>
          <w:szCs w:val="20"/>
        </w:rPr>
        <w:t>I</w:t>
      </w:r>
      <w:r w:rsidRPr="00B55EA7">
        <w:rPr>
          <w:rFonts w:ascii="Times New Roman" w:hAnsi="Times New Roman" w:cs="Times New Roman"/>
          <w:i/>
          <w:iCs/>
          <w:sz w:val="12"/>
          <w:szCs w:val="12"/>
        </w:rPr>
        <w:t>pj</w:t>
      </w:r>
    </w:p>
    <w:p w:rsidR="0086221F" w:rsidRPr="00D4146D" w:rsidRDefault="0086221F" w:rsidP="00D4146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 xml:space="preserve">For each population </w:t>
      </w:r>
      <w:r w:rsidRPr="00B55EA7">
        <w:rPr>
          <w:rFonts w:ascii="Times New Roman" w:hAnsi="Times New Roman" w:cs="Times New Roman"/>
          <w:i/>
          <w:iCs/>
          <w:sz w:val="20"/>
          <w:szCs w:val="20"/>
        </w:rPr>
        <w:t>p</w:t>
      </w:r>
      <w:r w:rsidRPr="00B55EA7">
        <w:rPr>
          <w:rFonts w:ascii="Times New Roman" w:hAnsi="Times New Roman" w:cs="Times New Roman"/>
          <w:sz w:val="20"/>
          <w:szCs w:val="20"/>
        </w:rPr>
        <w:t>: If a catastrophe is spread by a vector, and it occurred in this</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population (</w:t>
      </w:r>
      <w:r w:rsidRPr="00D4146D">
        <w:rPr>
          <w:rFonts w:ascii="Times New Roman" w:hAnsi="Times New Roman" w:cs="Times New Roman"/>
          <w:i/>
          <w:iCs/>
          <w:sz w:val="20"/>
          <w:szCs w:val="20"/>
        </w:rPr>
        <w:t>p</w:t>
      </w:r>
      <w:r w:rsidRPr="00D4146D">
        <w:rPr>
          <w:rFonts w:ascii="Times New Roman" w:hAnsi="Times New Roman" w:cs="Times New Roman"/>
          <w:sz w:val="20"/>
          <w:szCs w:val="20"/>
        </w:rPr>
        <w:t xml:space="preserve">) in </w:t>
      </w:r>
      <w:r w:rsidRPr="00D4146D">
        <w:rPr>
          <w:rFonts w:ascii="Times New Roman" w:hAnsi="Times New Roman" w:cs="Times New Roman"/>
          <w:i/>
          <w:iCs/>
          <w:sz w:val="20"/>
          <w:szCs w:val="20"/>
        </w:rPr>
        <w:t xml:space="preserve">this </w:t>
      </w:r>
      <w:r w:rsidRPr="00D4146D">
        <w:rPr>
          <w:rFonts w:ascii="Times New Roman" w:hAnsi="Times New Roman" w:cs="Times New Roman"/>
          <w:sz w:val="20"/>
          <w:szCs w:val="20"/>
        </w:rPr>
        <w:t>time step (</w:t>
      </w:r>
      <w:r w:rsidRPr="00D4146D">
        <w:rPr>
          <w:rFonts w:ascii="Times New Roman" w:hAnsi="Times New Roman" w:cs="Times New Roman"/>
          <w:i/>
          <w:iCs/>
          <w:sz w:val="20"/>
          <w:szCs w:val="20"/>
        </w:rPr>
        <w:t>t</w:t>
      </w:r>
      <w:r w:rsidRPr="00D4146D">
        <w:rPr>
          <w:rFonts w:ascii="Times New Roman" w:hAnsi="Times New Roman" w:cs="Times New Roman"/>
          <w:sz w:val="20"/>
          <w:szCs w:val="20"/>
        </w:rPr>
        <w:t xml:space="preserve">), then calculate the "additional" probability of thecatastrophe for all other populations </w:t>
      </w:r>
      <w:r w:rsidRPr="00D4146D">
        <w:rPr>
          <w:rFonts w:ascii="Times New Roman" w:hAnsi="Times New Roman" w:cs="Times New Roman"/>
          <w:i/>
          <w:iCs/>
          <w:sz w:val="20"/>
          <w:szCs w:val="20"/>
        </w:rPr>
        <w:t>i</w:t>
      </w:r>
      <w:r w:rsidRPr="00D4146D">
        <w:rPr>
          <w:rFonts w:ascii="Times New Roman" w:hAnsi="Times New Roman" w:cs="Times New Roman"/>
          <w:sz w:val="20"/>
          <w:szCs w:val="20"/>
        </w:rPr>
        <w:t xml:space="preserve">, based on the distance between </w:t>
      </w:r>
      <w:r w:rsidRPr="00D4146D">
        <w:rPr>
          <w:rFonts w:ascii="Times New Roman" w:hAnsi="Times New Roman" w:cs="Times New Roman"/>
          <w:i/>
          <w:iCs/>
          <w:sz w:val="20"/>
          <w:szCs w:val="20"/>
        </w:rPr>
        <w:t xml:space="preserve">p </w:t>
      </w:r>
      <w:r w:rsidRPr="00D4146D">
        <w:rPr>
          <w:rFonts w:ascii="Times New Roman" w:hAnsi="Times New Roman" w:cs="Times New Roman"/>
          <w:sz w:val="20"/>
          <w:szCs w:val="20"/>
        </w:rPr>
        <w:t xml:space="preserve">and </w:t>
      </w:r>
      <w:r w:rsidRPr="00D4146D">
        <w:rPr>
          <w:rFonts w:ascii="Times New Roman" w:hAnsi="Times New Roman" w:cs="Times New Roman"/>
          <w:i/>
          <w:iCs/>
          <w:sz w:val="20"/>
          <w:szCs w:val="20"/>
        </w:rPr>
        <w:t>i</w:t>
      </w:r>
      <w:r w:rsidRPr="00D4146D">
        <w:rPr>
          <w:rFonts w:ascii="Times New Roman" w:hAnsi="Times New Roman" w:cs="Times New Roman"/>
          <w:sz w:val="20"/>
          <w:szCs w:val="20"/>
        </w:rPr>
        <w:t>, and on the</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probability-distance function. This "additional" probability will be used in the next</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timestep, </w:t>
      </w:r>
      <w:r w:rsidRPr="00D4146D">
        <w:rPr>
          <w:rFonts w:ascii="Times New Roman" w:hAnsi="Times New Roman" w:cs="Times New Roman"/>
          <w:i/>
          <w:iCs/>
          <w:sz w:val="20"/>
          <w:szCs w:val="20"/>
        </w:rPr>
        <w:t>t</w:t>
      </w:r>
      <w:r w:rsidRPr="00D4146D">
        <w:rPr>
          <w:rFonts w:ascii="Times New Roman" w:hAnsi="Times New Roman" w:cs="Times New Roman"/>
          <w:sz w:val="20"/>
          <w:szCs w:val="20"/>
        </w:rPr>
        <w:t>+1 (see step 2.2.2)</w:t>
      </w:r>
    </w:p>
    <w:p w:rsidR="0086221F" w:rsidRPr="00B55EA7" w:rsidRDefault="0086221F" w:rsidP="00D4146D">
      <w:pPr>
        <w:pStyle w:val="ListParagraph"/>
        <w:numPr>
          <w:ilvl w:val="2"/>
          <w:numId w:val="3"/>
        </w:numPr>
        <w:autoSpaceDE w:val="0"/>
        <w:autoSpaceDN w:val="0"/>
        <w:adjustRightInd w:val="0"/>
        <w:spacing w:after="0" w:line="240" w:lineRule="auto"/>
        <w:rPr>
          <w:rFonts w:ascii="Times New Roman" w:hAnsi="Times New Roman" w:cs="Times New Roman"/>
          <w:b/>
          <w:bCs/>
          <w:i/>
          <w:iCs/>
          <w:sz w:val="20"/>
          <w:szCs w:val="20"/>
        </w:rPr>
      </w:pPr>
      <w:r w:rsidRPr="00B55EA7">
        <w:rPr>
          <w:rFonts w:ascii="Times New Roman" w:hAnsi="Times New Roman" w:cs="Times New Roman"/>
          <w:b/>
          <w:bCs/>
          <w:i/>
          <w:iCs/>
          <w:sz w:val="20"/>
          <w:szCs w:val="20"/>
        </w:rPr>
        <w:t>Population management (after dispersal)</w:t>
      </w:r>
    </w:p>
    <w:p w:rsidR="0086221F" w:rsidRDefault="0086221F" w:rsidP="00D4146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Apply population management actions (in the same order as in the Population management</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dialog box) for which When=After dispersal, if they are not ignored. Each</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management action may modify the number of individuals; the modified values are then</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used in the rest of the management actions.</w:t>
      </w:r>
    </w:p>
    <w:p w:rsidR="00A5224D" w:rsidRPr="00D4146D" w:rsidRDefault="00384896" w:rsidP="00D4146D">
      <w:pPr>
        <w:pStyle w:val="ListParagraph"/>
        <w:numPr>
          <w:ilvl w:val="3"/>
          <w:numId w:val="3"/>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highlight w:val="cyan"/>
        </w:rPr>
        <w:lastRenderedPageBreak/>
        <w:t>If in metamodel mode, and i</w:t>
      </w:r>
      <w:r w:rsidR="00A5224D">
        <w:rPr>
          <w:rFonts w:ascii="Times New Roman" w:hAnsi="Times New Roman" w:cs="Times New Roman"/>
          <w:sz w:val="20"/>
          <w:szCs w:val="20"/>
          <w:highlight w:val="cyan"/>
        </w:rPr>
        <w:t>f required, r</w:t>
      </w:r>
      <w:r w:rsidR="00A5224D" w:rsidRPr="00C8564F">
        <w:rPr>
          <w:rFonts w:ascii="Times New Roman" w:hAnsi="Times New Roman" w:cs="Times New Roman"/>
          <w:sz w:val="20"/>
          <w:szCs w:val="20"/>
          <w:highlight w:val="cyan"/>
        </w:rPr>
        <w:t xml:space="preserve">ecord </w:t>
      </w:r>
      <w:r w:rsidR="00A5224D">
        <w:rPr>
          <w:rFonts w:ascii="Times New Roman" w:hAnsi="Times New Roman" w:cs="Times New Roman"/>
          <w:sz w:val="20"/>
          <w:szCs w:val="20"/>
          <w:highlight w:val="cyan"/>
        </w:rPr>
        <w:t>total or stage-specific numbers of animals harvested or supplemented for use by Metapop Manager.</w:t>
      </w:r>
    </w:p>
    <w:p w:rsidR="0086221F" w:rsidRDefault="0086221F" w:rsidP="00D4146D">
      <w:pPr>
        <w:pStyle w:val="ListParagraph"/>
        <w:numPr>
          <w:ilvl w:val="2"/>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Calculate summary statistics for this time step. If a population abundance is</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 xml:space="preserve">below its local threshold, and the parameter </w:t>
      </w:r>
      <w:r w:rsidRPr="00D4146D">
        <w:rPr>
          <w:rFonts w:ascii="Arial" w:hAnsi="Arial" w:cs="Arial"/>
          <w:b/>
          <w:bCs/>
          <w:sz w:val="20"/>
          <w:szCs w:val="20"/>
        </w:rPr>
        <w:t>When abundance is below local threshold</w:t>
      </w:r>
      <w:r w:rsidR="00D4146D">
        <w:rPr>
          <w:rFonts w:ascii="Arial" w:hAnsi="Arial" w:cs="Arial"/>
          <w:b/>
          <w:bCs/>
          <w:sz w:val="20"/>
          <w:szCs w:val="20"/>
        </w:rPr>
        <w:t xml:space="preserve"> </w:t>
      </w:r>
      <w:r w:rsidRPr="00D4146D">
        <w:rPr>
          <w:rFonts w:ascii="Times New Roman" w:hAnsi="Times New Roman" w:cs="Times New Roman"/>
          <w:sz w:val="20"/>
          <w:szCs w:val="20"/>
        </w:rPr>
        <w:t xml:space="preserve">is specified as "assume dead" (in the </w:t>
      </w:r>
      <w:r w:rsidRPr="00D4146D">
        <w:rPr>
          <w:rFonts w:ascii="Arial" w:hAnsi="Arial" w:cs="Arial"/>
          <w:b/>
          <w:bCs/>
          <w:sz w:val="20"/>
          <w:szCs w:val="20"/>
        </w:rPr>
        <w:t xml:space="preserve">Stochasticity </w:t>
      </w:r>
      <w:r w:rsidRPr="00D4146D">
        <w:rPr>
          <w:rFonts w:ascii="Times New Roman" w:hAnsi="Times New Roman" w:cs="Times New Roman"/>
          <w:sz w:val="20"/>
          <w:szCs w:val="20"/>
        </w:rPr>
        <w:t>dialog box), then set all stage abundances</w:t>
      </w:r>
      <w:r w:rsidR="00D4146D">
        <w:rPr>
          <w:rFonts w:ascii="Times New Roman" w:hAnsi="Times New Roman" w:cs="Times New Roman"/>
          <w:sz w:val="20"/>
          <w:szCs w:val="20"/>
        </w:rPr>
        <w:t xml:space="preserve"> </w:t>
      </w:r>
      <w:r w:rsidRPr="00D4146D">
        <w:rPr>
          <w:rFonts w:ascii="Times New Roman" w:hAnsi="Times New Roman" w:cs="Times New Roman"/>
          <w:sz w:val="20"/>
          <w:szCs w:val="20"/>
        </w:rPr>
        <w:t>in that population to zero.</w:t>
      </w:r>
    </w:p>
    <w:p w:rsidR="008A6996" w:rsidRPr="00E7635D" w:rsidRDefault="00384896" w:rsidP="00D4146D">
      <w:pPr>
        <w:pStyle w:val="ListParagraph"/>
        <w:numPr>
          <w:ilvl w:val="2"/>
          <w:numId w:val="3"/>
        </w:numPr>
        <w:autoSpaceDE w:val="0"/>
        <w:autoSpaceDN w:val="0"/>
        <w:adjustRightInd w:val="0"/>
        <w:spacing w:after="0" w:line="240" w:lineRule="auto"/>
        <w:rPr>
          <w:rFonts w:ascii="Times New Roman" w:hAnsi="Times New Roman" w:cs="Times New Roman"/>
          <w:b/>
          <w:sz w:val="20"/>
          <w:szCs w:val="20"/>
          <w:highlight w:val="cyan"/>
        </w:rPr>
      </w:pPr>
      <w:r w:rsidRPr="00E7635D">
        <w:rPr>
          <w:rFonts w:ascii="Times New Roman" w:hAnsi="Times New Roman" w:cs="Times New Roman"/>
          <w:b/>
          <w:sz w:val="20"/>
          <w:szCs w:val="20"/>
          <w:highlight w:val="cyan"/>
        </w:rPr>
        <w:t>If in metamodel mode, and i</w:t>
      </w:r>
      <w:r w:rsidR="008A6996" w:rsidRPr="00E7635D">
        <w:rPr>
          <w:rFonts w:ascii="Times New Roman" w:hAnsi="Times New Roman" w:cs="Times New Roman"/>
          <w:b/>
          <w:sz w:val="20"/>
          <w:szCs w:val="20"/>
          <w:highlight w:val="cyan"/>
        </w:rPr>
        <w:t>f required, record stage-specific abundances and other state variables</w:t>
      </w:r>
      <w:r w:rsidR="002637B3" w:rsidRPr="00E7635D">
        <w:rPr>
          <w:rFonts w:ascii="Times New Roman" w:hAnsi="Times New Roman" w:cs="Times New Roman"/>
          <w:b/>
          <w:sz w:val="20"/>
          <w:szCs w:val="20"/>
          <w:highlight w:val="cyan"/>
        </w:rPr>
        <w:t xml:space="preserve"> that have not yet been recorded</w:t>
      </w:r>
      <w:r w:rsidR="008A6996" w:rsidRPr="00E7635D">
        <w:rPr>
          <w:rFonts w:ascii="Times New Roman" w:hAnsi="Times New Roman" w:cs="Times New Roman"/>
          <w:b/>
          <w:sz w:val="20"/>
          <w:szCs w:val="20"/>
          <w:highlight w:val="cyan"/>
        </w:rPr>
        <w:t xml:space="preserve"> for use by Metapop Manager</w:t>
      </w:r>
      <w:r w:rsidR="00C527E6" w:rsidRPr="00E7635D">
        <w:rPr>
          <w:rFonts w:ascii="Times New Roman" w:hAnsi="Times New Roman" w:cs="Times New Roman"/>
          <w:b/>
          <w:sz w:val="20"/>
          <w:szCs w:val="20"/>
          <w:highlight w:val="cyan"/>
        </w:rPr>
        <w:t>. See detailed algorithm below.</w:t>
      </w:r>
      <w:r w:rsidR="007C45F9" w:rsidRPr="00E7635D">
        <w:rPr>
          <w:rFonts w:ascii="Times New Roman" w:hAnsi="Times New Roman" w:cs="Times New Roman"/>
          <w:b/>
          <w:sz w:val="20"/>
          <w:szCs w:val="20"/>
          <w:highlight w:val="cyan"/>
        </w:rPr>
        <w:t xml:space="preserve"> </w:t>
      </w:r>
    </w:p>
    <w:p w:rsidR="003964A0" w:rsidRPr="008A6996" w:rsidRDefault="00863998" w:rsidP="00D4146D">
      <w:pPr>
        <w:pStyle w:val="ListParagraph"/>
        <w:numPr>
          <w:ilvl w:val="2"/>
          <w:numId w:val="3"/>
        </w:numPr>
        <w:autoSpaceDE w:val="0"/>
        <w:autoSpaceDN w:val="0"/>
        <w:adjustRightInd w:val="0"/>
        <w:spacing w:after="0" w:line="240" w:lineRule="auto"/>
        <w:rPr>
          <w:rFonts w:ascii="Times New Roman" w:hAnsi="Times New Roman" w:cs="Times New Roman"/>
          <w:sz w:val="20"/>
          <w:szCs w:val="20"/>
          <w:highlight w:val="cyan"/>
        </w:rPr>
      </w:pPr>
      <w:r>
        <w:rPr>
          <w:rFonts w:ascii="Times New Roman" w:hAnsi="Times New Roman" w:cs="Times New Roman"/>
          <w:sz w:val="20"/>
          <w:szCs w:val="20"/>
          <w:highlight w:val="cyan"/>
        </w:rPr>
        <w:t>IF in metamodel mode, e</w:t>
      </w:r>
      <w:r w:rsidR="00C527E6">
        <w:rPr>
          <w:rFonts w:ascii="Times New Roman" w:hAnsi="Times New Roman" w:cs="Times New Roman"/>
          <w:sz w:val="20"/>
          <w:szCs w:val="20"/>
          <w:highlight w:val="cyan"/>
        </w:rPr>
        <w:t xml:space="preserve">xport </w:t>
      </w:r>
      <w:r>
        <w:rPr>
          <w:rFonts w:ascii="Times New Roman" w:hAnsi="Times New Roman" w:cs="Times New Roman"/>
          <w:sz w:val="20"/>
          <w:szCs w:val="20"/>
          <w:highlight w:val="cyan"/>
        </w:rPr>
        <w:t xml:space="preserve">all </w:t>
      </w:r>
      <w:r w:rsidR="00C527E6">
        <w:rPr>
          <w:rFonts w:ascii="Times New Roman" w:hAnsi="Times New Roman" w:cs="Times New Roman"/>
          <w:sz w:val="20"/>
          <w:szCs w:val="20"/>
          <w:highlight w:val="cyan"/>
        </w:rPr>
        <w:t>information</w:t>
      </w:r>
      <w:r>
        <w:rPr>
          <w:rFonts w:ascii="Times New Roman" w:hAnsi="Times New Roman" w:cs="Times New Roman"/>
          <w:sz w:val="20"/>
          <w:szCs w:val="20"/>
          <w:highlight w:val="cyan"/>
        </w:rPr>
        <w:t xml:space="preserve"> from this time step</w:t>
      </w:r>
      <w:r w:rsidR="00C527E6">
        <w:rPr>
          <w:rFonts w:ascii="Times New Roman" w:hAnsi="Times New Roman" w:cs="Times New Roman"/>
          <w:sz w:val="20"/>
          <w:szCs w:val="20"/>
          <w:highlight w:val="cyan"/>
        </w:rPr>
        <w:t xml:space="preserve"> to Metapop manager/Metamodel manager. </w:t>
      </w:r>
    </w:p>
    <w:p w:rsidR="0086221F" w:rsidRPr="00B55EA7" w:rsidRDefault="0086221F" w:rsidP="00D4146D">
      <w:pPr>
        <w:pStyle w:val="ListParagraph"/>
        <w:numPr>
          <w:ilvl w:val="1"/>
          <w:numId w:val="3"/>
        </w:numPr>
        <w:autoSpaceDE w:val="0"/>
        <w:autoSpaceDN w:val="0"/>
        <w:adjustRightInd w:val="0"/>
        <w:spacing w:after="0" w:line="240" w:lineRule="auto"/>
        <w:rPr>
          <w:rFonts w:ascii="Times New Roman" w:hAnsi="Times New Roman" w:cs="Times New Roman"/>
          <w:sz w:val="20"/>
          <w:szCs w:val="20"/>
        </w:rPr>
      </w:pPr>
      <w:r w:rsidRPr="00B55EA7">
        <w:rPr>
          <w:rFonts w:ascii="Times New Roman" w:hAnsi="Times New Roman" w:cs="Times New Roman"/>
          <w:sz w:val="20"/>
          <w:szCs w:val="20"/>
        </w:rPr>
        <w:t>Calculate summary statistics for this replication</w:t>
      </w:r>
    </w:p>
    <w:p w:rsidR="00B55EA7" w:rsidRDefault="0086221F" w:rsidP="0086221F">
      <w:pPr>
        <w:rPr>
          <w:rFonts w:ascii="Times New Roman" w:hAnsi="Times New Roman" w:cs="Times New Roman"/>
          <w:b/>
          <w:bCs/>
          <w:sz w:val="20"/>
          <w:szCs w:val="20"/>
        </w:rPr>
      </w:pPr>
      <w:r>
        <w:rPr>
          <w:rFonts w:ascii="Times New Roman" w:hAnsi="Times New Roman" w:cs="Times New Roman"/>
          <w:b/>
          <w:bCs/>
          <w:sz w:val="20"/>
          <w:szCs w:val="20"/>
        </w:rPr>
        <w:t>Calculate summary statistics for the simulation; store results</w:t>
      </w:r>
    </w:p>
    <w:p w:rsidR="00474BDA" w:rsidRDefault="00474BDA" w:rsidP="0086221F">
      <w:pPr>
        <w:rPr>
          <w:rFonts w:ascii="Times New Roman" w:hAnsi="Times New Roman" w:cs="Times New Roman"/>
          <w:b/>
          <w:bCs/>
          <w:sz w:val="20"/>
          <w:szCs w:val="20"/>
        </w:rPr>
      </w:pPr>
    </w:p>
    <w:p w:rsidR="00474BDA" w:rsidRDefault="00474BDA" w:rsidP="0086221F">
      <w:pPr>
        <w:rPr>
          <w:rFonts w:ascii="Times New Roman" w:hAnsi="Times New Roman" w:cs="Times New Roman"/>
          <w:b/>
          <w:bCs/>
          <w:sz w:val="20"/>
          <w:szCs w:val="20"/>
        </w:rPr>
      </w:pPr>
    </w:p>
    <w:p w:rsidR="002F1F6D" w:rsidRDefault="002F1F6D">
      <w:pPr>
        <w:rPr>
          <w:b/>
          <w:sz w:val="28"/>
        </w:rPr>
      </w:pPr>
      <w:r>
        <w:rPr>
          <w:b/>
          <w:sz w:val="28"/>
        </w:rPr>
        <w:br w:type="page"/>
      </w:r>
    </w:p>
    <w:p w:rsidR="00474BDA" w:rsidRPr="00F203F6" w:rsidRDefault="00474BDA" w:rsidP="00474BDA">
      <w:pPr>
        <w:rPr>
          <w:sz w:val="28"/>
        </w:rPr>
      </w:pPr>
      <w:r w:rsidRPr="00F203F6">
        <w:rPr>
          <w:b/>
          <w:sz w:val="28"/>
        </w:rPr>
        <w:lastRenderedPageBreak/>
        <w:t>Technical overview of "Metapop Manager" operations:</w:t>
      </w:r>
    </w:p>
    <w:p w:rsidR="00770BC1" w:rsidRDefault="00770BC1" w:rsidP="00474BDA">
      <w:pPr>
        <w:numPr>
          <w:ilvl w:val="0"/>
          <w:numId w:val="4"/>
        </w:numPr>
        <w:contextualSpacing/>
      </w:pPr>
      <w:r>
        <w:t>User opens (minimalistic) GUI and specifies:</w:t>
      </w:r>
    </w:p>
    <w:p w:rsidR="00770BC1" w:rsidRDefault="00770BC1" w:rsidP="00770BC1">
      <w:pPr>
        <w:numPr>
          <w:ilvl w:val="1"/>
          <w:numId w:val="4"/>
        </w:numPr>
        <w:contextualSpacing/>
      </w:pPr>
      <w:r>
        <w:t>One or two component MP files (e.g., predator.mp, prey.mp)</w:t>
      </w:r>
    </w:p>
    <w:p w:rsidR="00770BC1" w:rsidRDefault="00770BC1" w:rsidP="00770BC1">
      <w:pPr>
        <w:numPr>
          <w:ilvl w:val="1"/>
          <w:numId w:val="4"/>
        </w:numPr>
        <w:contextualSpacing/>
      </w:pPr>
      <w:r>
        <w:t>(For now) DLL for implementing the specific linkage (e.g., predPrey_test.dll)</w:t>
      </w:r>
    </w:p>
    <w:p w:rsidR="00770BC1" w:rsidRDefault="000A7FF5" w:rsidP="00770BC1">
      <w:pPr>
        <w:numPr>
          <w:ilvl w:val="1"/>
          <w:numId w:val="4"/>
        </w:numPr>
        <w:contextualSpacing/>
      </w:pPr>
      <w:r>
        <w:t xml:space="preserve">(for each MP file) </w:t>
      </w:r>
      <w:r w:rsidR="00770BC1">
        <w:t>Variables to store in order to implement metamodel linkage</w:t>
      </w:r>
      <w:r>
        <w:t xml:space="preserve"> (select from among a large number of possibilities: see description of MP StateVars)</w:t>
      </w:r>
    </w:p>
    <w:p w:rsidR="000A7FF5" w:rsidRDefault="00347826" w:rsidP="00770BC1">
      <w:pPr>
        <w:numPr>
          <w:ilvl w:val="1"/>
          <w:numId w:val="4"/>
        </w:numPr>
        <w:contextualSpacing/>
      </w:pPr>
      <w:r>
        <w:t xml:space="preserve">(for each MP file) </w:t>
      </w:r>
      <w:r w:rsidR="000A7FF5">
        <w:t>Variable to be modified (one of four choices: abundance, carrying capacity, vital rates and dispersal; see Metapop modifier description)</w:t>
      </w:r>
    </w:p>
    <w:p w:rsidR="00770BC1" w:rsidRDefault="000A7FF5" w:rsidP="00B000B5">
      <w:pPr>
        <w:numPr>
          <w:ilvl w:val="1"/>
          <w:numId w:val="4"/>
        </w:numPr>
        <w:contextualSpacing/>
      </w:pPr>
      <w:r>
        <w:t xml:space="preserve">"Access privileges" defining linkages among subpopulations in the two Metapop models. </w:t>
      </w:r>
      <w:r w:rsidR="00770BC1">
        <w:t xml:space="preserve">   </w:t>
      </w:r>
    </w:p>
    <w:p w:rsidR="00474BDA" w:rsidRPr="00474BDA" w:rsidRDefault="00474BDA" w:rsidP="00474BDA">
      <w:pPr>
        <w:numPr>
          <w:ilvl w:val="0"/>
          <w:numId w:val="4"/>
        </w:numPr>
        <w:contextualSpacing/>
      </w:pPr>
      <w:r w:rsidRPr="00474BDA">
        <w:t xml:space="preserve">Load and initialize </w:t>
      </w:r>
      <w:r w:rsidR="00F219AF">
        <w:t>one or two instances of Metapop</w:t>
      </w:r>
      <w:r w:rsidR="00770BC1">
        <w:t>, as specified by user</w:t>
      </w:r>
      <w:r w:rsidRPr="00474BDA">
        <w:t xml:space="preserve">. </w:t>
      </w:r>
    </w:p>
    <w:p w:rsidR="006E1B55" w:rsidRDefault="00F219AF" w:rsidP="006E1B55">
      <w:pPr>
        <w:numPr>
          <w:ilvl w:val="0"/>
          <w:numId w:val="4"/>
        </w:numPr>
        <w:contextualSpacing/>
      </w:pPr>
      <w:r>
        <w:t>For each Metapop instance, i</w:t>
      </w:r>
      <w:r w:rsidR="00474BDA" w:rsidRPr="00474BDA">
        <w:t xml:space="preserve">nitialize </w:t>
      </w:r>
      <w:r w:rsidR="0083005C">
        <w:t>"MP StateVars" storage structure</w:t>
      </w:r>
      <w:r w:rsidR="00474BDA" w:rsidRPr="00474BDA">
        <w:t xml:space="preserve"> (</w:t>
      </w:r>
      <w:r w:rsidR="0083005C">
        <w:t xml:space="preserve">storing </w:t>
      </w:r>
      <w:r w:rsidR="00474BDA" w:rsidRPr="00474BDA">
        <w:t>"population" and "global"</w:t>
      </w:r>
      <w:r w:rsidR="0083005C">
        <w:t xml:space="preserve"> state variables; see Box 2</w:t>
      </w:r>
      <w:r w:rsidR="00474BDA" w:rsidRPr="00474BDA">
        <w:t xml:space="preserve">): Only store those state variables that are used in functions or </w:t>
      </w:r>
      <w:r w:rsidR="000A7FF5">
        <w:t xml:space="preserve">that </w:t>
      </w:r>
      <w:r>
        <w:t>are</w:t>
      </w:r>
      <w:r w:rsidR="00474BDA" w:rsidRPr="00474BDA">
        <w:t xml:space="preserve"> needed for text output. </w:t>
      </w:r>
    </w:p>
    <w:p w:rsidR="006E1B55" w:rsidRDefault="006E1B55" w:rsidP="006E1B55">
      <w:pPr>
        <w:numPr>
          <w:ilvl w:val="0"/>
          <w:numId w:val="4"/>
        </w:numPr>
        <w:contextualSpacing/>
      </w:pPr>
      <w:r>
        <w:t xml:space="preserve">Initialize and populate "access privileges", which is a single variable (unlike the above, which are defined for each Metapop instance) that defines which populations in the Species 1 metapopulation are accessible by the Species 2 metapopulation and vice versa. </w:t>
      </w:r>
    </w:p>
    <w:p w:rsidR="006E1B55" w:rsidRDefault="006E1B55" w:rsidP="006E1B55">
      <w:pPr>
        <w:numPr>
          <w:ilvl w:val="1"/>
          <w:numId w:val="4"/>
        </w:numPr>
        <w:contextualSpacing/>
      </w:pPr>
      <w:r>
        <w:t xml:space="preserve">accessPrivileges: Boolean array defining which populations are accessible by Species 2 (Boolean array of dimension "nPopulations" [MP File 2], "nPopulations" [MP File 1] ) </w:t>
      </w:r>
    </w:p>
    <w:p w:rsidR="00474BDA" w:rsidRPr="00474BDA" w:rsidRDefault="006E1B55" w:rsidP="006E1B55">
      <w:pPr>
        <w:numPr>
          <w:ilvl w:val="1"/>
          <w:numId w:val="4"/>
        </w:numPr>
        <w:contextualSpacing/>
      </w:pPr>
      <w:r>
        <w:t>[[note: ultimately we may be able to use RAMAS GIS spatial module or other spatial software to define access privileges and/or relative strength of interaction among populations of different species]]</w:t>
      </w:r>
    </w:p>
    <w:p w:rsidR="00474BDA" w:rsidRDefault="00C57811" w:rsidP="00474BDA">
      <w:pPr>
        <w:numPr>
          <w:ilvl w:val="0"/>
          <w:numId w:val="4"/>
        </w:numPr>
        <w:contextualSpacing/>
      </w:pPr>
      <w:r>
        <w:t xml:space="preserve">If Metapop instances have not yet been run: </w:t>
      </w:r>
      <w:r w:rsidR="00474BDA" w:rsidRPr="00474BDA">
        <w:t xml:space="preserve">Load "Year 0" data for all used state variables from the component Metapop instances (e.g., initial abundances and transition matrices etc). Disperser matrix </w:t>
      </w:r>
      <w:r w:rsidR="002D2CEE">
        <w:t xml:space="preserve">and management actions </w:t>
      </w:r>
      <w:r w:rsidR="00474BDA" w:rsidRPr="00474BDA">
        <w:t>s</w:t>
      </w:r>
      <w:r w:rsidR="002D2CEE">
        <w:t xml:space="preserve">hould remain </w:t>
      </w:r>
      <w:r w:rsidR="00474BDA" w:rsidRPr="00474BDA">
        <w:t>at 0.</w:t>
      </w:r>
    </w:p>
    <w:p w:rsidR="00C57811" w:rsidRDefault="00C57811" w:rsidP="00474BDA">
      <w:pPr>
        <w:numPr>
          <w:ilvl w:val="0"/>
          <w:numId w:val="4"/>
        </w:numPr>
        <w:contextualSpacing/>
      </w:pPr>
      <w:r>
        <w:t xml:space="preserve">If Metapop instances have been run: </w:t>
      </w:r>
      <w:r w:rsidR="00505811">
        <w:t>Load data for all required</w:t>
      </w:r>
      <w:r w:rsidRPr="00474BDA">
        <w:t xml:space="preserve"> state variables from the component Metapop instances (e.g., initial abundances and transition matrices etc). </w:t>
      </w:r>
    </w:p>
    <w:p w:rsidR="00B000B5" w:rsidRDefault="00B000B5" w:rsidP="00B000B5">
      <w:pPr>
        <w:numPr>
          <w:ilvl w:val="0"/>
          <w:numId w:val="4"/>
        </w:numPr>
        <w:contextualSpacing/>
      </w:pPr>
      <w:r>
        <w:t xml:space="preserve">If possible, </w:t>
      </w:r>
      <w:r w:rsidR="006E1B55">
        <w:t>r</w:t>
      </w:r>
      <w:r>
        <w:t>un some checks:</w:t>
      </w:r>
    </w:p>
    <w:p w:rsidR="00B000B5" w:rsidRDefault="00B000B5" w:rsidP="00B000B5">
      <w:pPr>
        <w:numPr>
          <w:ilvl w:val="1"/>
          <w:numId w:val="4"/>
        </w:numPr>
        <w:contextualSpacing/>
      </w:pPr>
      <w:r>
        <w:t xml:space="preserve">Throw an error if carrying capacity is modified by </w:t>
      </w:r>
      <w:r w:rsidR="006E1B55">
        <w:t>both MP manager and by M</w:t>
      </w:r>
      <w:r>
        <w:t xml:space="preserve">etapop (temporal change in abundance or catastrophe that affects abundance). </w:t>
      </w:r>
    </w:p>
    <w:p w:rsidR="00B000B5" w:rsidRDefault="00B000B5" w:rsidP="00B000B5">
      <w:pPr>
        <w:numPr>
          <w:ilvl w:val="1"/>
          <w:numId w:val="4"/>
        </w:numPr>
        <w:contextualSpacing/>
      </w:pPr>
      <w:r>
        <w:t>Throw an error if vital rates are modi</w:t>
      </w:r>
      <w:r w:rsidR="006E1B55">
        <w:t>fied by both MP manager and by M</w:t>
      </w:r>
      <w:r>
        <w:t>etapop (vital rate change files or vital rate catastrophe)</w:t>
      </w:r>
    </w:p>
    <w:p w:rsidR="00B000B5" w:rsidRDefault="00B000B5" w:rsidP="00B000B5">
      <w:pPr>
        <w:numPr>
          <w:ilvl w:val="1"/>
          <w:numId w:val="4"/>
        </w:numPr>
        <w:contextualSpacing/>
      </w:pPr>
      <w:r>
        <w:t>Throw an error if dispersal rates are modi</w:t>
      </w:r>
      <w:r w:rsidR="006E1B55">
        <w:t>fied by both MP manager and by M</w:t>
      </w:r>
      <w:r>
        <w:t>etapop</w:t>
      </w:r>
    </w:p>
    <w:p w:rsidR="00B000B5" w:rsidRDefault="00B000B5" w:rsidP="00B000B5">
      <w:pPr>
        <w:numPr>
          <w:ilvl w:val="1"/>
          <w:numId w:val="4"/>
        </w:numPr>
        <w:contextualSpacing/>
      </w:pPr>
      <w:r>
        <w:t xml:space="preserve">Throw an error if </w:t>
      </w:r>
      <w:r w:rsidRPr="00FE3657">
        <w:t xml:space="preserve">ceiling, scramble, or user-defined DD </w:t>
      </w:r>
      <w:r>
        <w:t>are</w:t>
      </w:r>
      <w:r w:rsidRPr="00FE3657">
        <w:t xml:space="preserve"> specified and vi</w:t>
      </w:r>
      <w:r>
        <w:t>tal rate modifier is in effect</w:t>
      </w:r>
      <w:r w:rsidRPr="00FE3657">
        <w:t>.</w:t>
      </w:r>
    </w:p>
    <w:p w:rsidR="00903366" w:rsidRDefault="00903366" w:rsidP="00474BDA">
      <w:pPr>
        <w:numPr>
          <w:ilvl w:val="0"/>
          <w:numId w:val="4"/>
        </w:numPr>
        <w:contextualSpacing/>
      </w:pPr>
      <w:r>
        <w:t xml:space="preserve">Send all </w:t>
      </w:r>
      <w:r w:rsidR="0060286D">
        <w:t>MP_StateVars objects</w:t>
      </w:r>
      <w:r>
        <w:t xml:space="preserve"> to </w:t>
      </w:r>
      <w:r w:rsidR="00EF3D6A">
        <w:t xml:space="preserve">DLL </w:t>
      </w:r>
      <w:r w:rsidR="0060286D">
        <w:t>(along with</w:t>
      </w:r>
      <w:r w:rsidR="003B1D00">
        <w:t xml:space="preserve"> "access privileges")</w:t>
      </w:r>
      <w:r w:rsidR="0060286D">
        <w:t>. The DLL</w:t>
      </w:r>
      <w:r w:rsidR="00EF3D6A">
        <w:t xml:space="preserve"> </w:t>
      </w:r>
      <w:r w:rsidR="0060286D">
        <w:t>will then implement</w:t>
      </w:r>
      <w:r>
        <w:t xml:space="preserve"> changes in vital rates, carrying capacity, abundance, or dispersal rates as a function of these input sta</w:t>
      </w:r>
      <w:r w:rsidR="00953D20">
        <w:t xml:space="preserve">te variables.  [[ultimately all functional linkages will </w:t>
      </w:r>
      <w:r w:rsidR="00505811">
        <w:t xml:space="preserve">hopefully </w:t>
      </w:r>
      <w:r w:rsidR="00953D20">
        <w:t xml:space="preserve">be performed in Metamodel Manager, but </w:t>
      </w:r>
      <w:r>
        <w:t xml:space="preserve"> for the time b</w:t>
      </w:r>
      <w:r w:rsidR="00505811">
        <w:t xml:space="preserve">eing, we might just create </w:t>
      </w:r>
      <w:r w:rsidR="00EF3D6A">
        <w:t xml:space="preserve">a </w:t>
      </w:r>
      <w:r w:rsidR="00505811">
        <w:t>DLL</w:t>
      </w:r>
      <w:r>
        <w:t xml:space="preserve"> that </w:t>
      </w:r>
      <w:r w:rsidR="00505811">
        <w:t>perform</w:t>
      </w:r>
      <w:r w:rsidR="00EF3D6A">
        <w:t>s</w:t>
      </w:r>
      <w:r w:rsidR="00505811">
        <w:t xml:space="preserve"> the metamodel linkages</w:t>
      </w:r>
      <w:r w:rsidR="00EF3D6A">
        <w:t xml:space="preserve"> for a couple test cases</w:t>
      </w:r>
      <w:r w:rsidR="00505811">
        <w:t xml:space="preserve"> (implement</w:t>
      </w:r>
      <w:r w:rsidR="00EF3D6A">
        <w:t>s</w:t>
      </w:r>
      <w:r w:rsidR="00505811">
        <w:t xml:space="preserve"> user-defined functions)</w:t>
      </w:r>
      <w:r>
        <w:t>]]</w:t>
      </w:r>
    </w:p>
    <w:p w:rsidR="007D6B3A" w:rsidRDefault="00903366" w:rsidP="00474BDA">
      <w:pPr>
        <w:numPr>
          <w:ilvl w:val="0"/>
          <w:numId w:val="4"/>
        </w:numPr>
        <w:contextualSpacing/>
      </w:pPr>
      <w:r>
        <w:t xml:space="preserve">Read from </w:t>
      </w:r>
      <w:r w:rsidR="00DE2232">
        <w:t>DLL</w:t>
      </w:r>
      <w:r w:rsidR="00EF3D6A">
        <w:t xml:space="preserve"> (ultimately from Metamodel Manager?</w:t>
      </w:r>
      <w:r w:rsidR="00DE2232">
        <w:t>)</w:t>
      </w:r>
      <w:r w:rsidR="007D6B3A">
        <w:t>:</w:t>
      </w:r>
    </w:p>
    <w:p w:rsidR="00903366" w:rsidRDefault="00903366" w:rsidP="007D6B3A">
      <w:pPr>
        <w:numPr>
          <w:ilvl w:val="1"/>
          <w:numId w:val="4"/>
        </w:numPr>
        <w:contextualSpacing/>
      </w:pPr>
      <w:r>
        <w:t xml:space="preserve">the </w:t>
      </w:r>
      <w:r w:rsidR="00EF3D6A">
        <w:t xml:space="preserve">new target values for the modified parameter: </w:t>
      </w:r>
    </w:p>
    <w:p w:rsidR="00DE2232" w:rsidRDefault="00DE2232" w:rsidP="007D6B3A">
      <w:pPr>
        <w:numPr>
          <w:ilvl w:val="2"/>
          <w:numId w:val="4"/>
        </w:numPr>
        <w:contextualSpacing/>
      </w:pPr>
      <w:r>
        <w:lastRenderedPageBreak/>
        <w:t>for an abundance modifier, read in the new stage-specific abundances</w:t>
      </w:r>
      <w:r w:rsidR="00953D20">
        <w:t xml:space="preserve"> for each population (</w:t>
      </w:r>
      <w:r w:rsidR="00953D20" w:rsidRPr="00474BDA">
        <w:t>popAbundSt</w:t>
      </w:r>
      <w:r w:rsidR="00953D20">
        <w:t>)</w:t>
      </w:r>
    </w:p>
    <w:p w:rsidR="00DE2232" w:rsidRDefault="00DE2232" w:rsidP="007D6B3A">
      <w:pPr>
        <w:numPr>
          <w:ilvl w:val="2"/>
          <w:numId w:val="4"/>
        </w:numPr>
        <w:contextualSpacing/>
      </w:pPr>
      <w:r>
        <w:t>for a K modifier, read in the new population-specific K values</w:t>
      </w:r>
      <w:r w:rsidR="00953D20">
        <w:t xml:space="preserve"> (popK)</w:t>
      </w:r>
    </w:p>
    <w:p w:rsidR="00953D20" w:rsidRDefault="00DE2232" w:rsidP="007D6B3A">
      <w:pPr>
        <w:numPr>
          <w:ilvl w:val="2"/>
          <w:numId w:val="4"/>
        </w:numPr>
        <w:contextualSpacing/>
      </w:pPr>
      <w:r>
        <w:t>for a vital rate modifier, read in the</w:t>
      </w:r>
      <w:r w:rsidR="00953D20">
        <w:t xml:space="preserve"> new baseline stage matrix for each population (</w:t>
      </w:r>
      <w:r w:rsidR="00953D20" w:rsidRPr="00474BDA">
        <w:t>popStMat</w:t>
      </w:r>
      <w:r w:rsidR="00953D20">
        <w:t>)</w:t>
      </w:r>
    </w:p>
    <w:p w:rsidR="007D6B3A" w:rsidRDefault="00953D20" w:rsidP="007D6B3A">
      <w:pPr>
        <w:numPr>
          <w:ilvl w:val="2"/>
          <w:numId w:val="4"/>
        </w:numPr>
        <w:contextualSpacing/>
      </w:pPr>
      <w:r>
        <w:t>for a dispersal modifier, read in the new relative dispersal rates</w:t>
      </w:r>
      <w:r w:rsidR="00DE2232">
        <w:t xml:space="preserve"> </w:t>
      </w:r>
      <w:r>
        <w:t>(</w:t>
      </w:r>
      <w:r w:rsidRPr="00474BDA">
        <w:t>relDispersal</w:t>
      </w:r>
      <w:r>
        <w:t>)</w:t>
      </w:r>
    </w:p>
    <w:p w:rsidR="00694053" w:rsidRDefault="00CB1DAD" w:rsidP="00EF3D6A">
      <w:pPr>
        <w:numPr>
          <w:ilvl w:val="0"/>
          <w:numId w:val="4"/>
        </w:numPr>
        <w:contextualSpacing/>
      </w:pPr>
      <w:r>
        <w:t>For each Metapop instance,</w:t>
      </w:r>
      <w:r w:rsidR="001C15E3">
        <w:t xml:space="preserve"> convert</w:t>
      </w:r>
      <w:r>
        <w:t xml:space="preserve"> modified parameters</w:t>
      </w:r>
      <w:r w:rsidR="001C15E3">
        <w:t xml:space="preserve"> to</w:t>
      </w:r>
      <w:r w:rsidR="00427DC4">
        <w:t xml:space="preserve"> </w:t>
      </w:r>
      <w:r>
        <w:t>"Metapop modifier" object</w:t>
      </w:r>
      <w:r w:rsidR="000E54A6" w:rsidRPr="000E54A6">
        <w:t xml:space="preserve"> </w:t>
      </w:r>
      <w:r w:rsidR="000E54A6">
        <w:t>that can be read and understood by Metapop</w:t>
      </w:r>
      <w:r>
        <w:t xml:space="preserve"> (see Box 1)</w:t>
      </w:r>
      <w:r w:rsidR="004E34F9">
        <w:t xml:space="preserve">: </w:t>
      </w:r>
    </w:p>
    <w:p w:rsidR="001C15E3" w:rsidRDefault="006E1B55" w:rsidP="006E1B55">
      <w:pPr>
        <w:numPr>
          <w:ilvl w:val="0"/>
          <w:numId w:val="4"/>
        </w:numPr>
        <w:contextualSpacing/>
      </w:pPr>
      <w:r>
        <w:t>Initiate next time step for user-specified MP files.</w:t>
      </w:r>
    </w:p>
    <w:p w:rsidR="0060286D" w:rsidRDefault="0060286D" w:rsidP="006E1B55">
      <w:pPr>
        <w:numPr>
          <w:ilvl w:val="0"/>
          <w:numId w:val="4"/>
        </w:numPr>
        <w:contextualSpacing/>
      </w:pPr>
      <w:r>
        <w:t>Update</w:t>
      </w:r>
      <w:r w:rsidRPr="00474BDA">
        <w:t xml:space="preserve"> </w:t>
      </w:r>
      <w:r>
        <w:t>"MP StateVars" storage variables</w:t>
      </w:r>
    </w:p>
    <w:p w:rsidR="00C57811" w:rsidRDefault="00C57811" w:rsidP="00427DC4">
      <w:pPr>
        <w:numPr>
          <w:ilvl w:val="0"/>
          <w:numId w:val="4"/>
        </w:numPr>
        <w:contextualSpacing/>
      </w:pPr>
      <w:r>
        <w:t>Pause Metapop instances at the beginning of the next year</w:t>
      </w:r>
      <w:r w:rsidR="00D0205B">
        <w:t>, awaiting completion of all component models</w:t>
      </w:r>
      <w:r>
        <w:t>.</w:t>
      </w:r>
    </w:p>
    <w:p w:rsidR="009D6AD0" w:rsidRDefault="00C011E7" w:rsidP="00427DC4">
      <w:pPr>
        <w:numPr>
          <w:ilvl w:val="0"/>
          <w:numId w:val="4"/>
        </w:numPr>
        <w:contextualSpacing/>
      </w:pPr>
      <w:r>
        <w:t xml:space="preserve">Run steps  </w:t>
      </w:r>
      <w:r w:rsidR="0060286D">
        <w:t>8-13</w:t>
      </w:r>
      <w:r w:rsidR="00C57811">
        <w:t xml:space="preserve"> until all Metapop files have completed.  </w:t>
      </w:r>
    </w:p>
    <w:p w:rsidR="009D6AD0" w:rsidRDefault="009D6AD0" w:rsidP="009D6AD0">
      <w:pPr>
        <w:contextualSpacing/>
      </w:pPr>
    </w:p>
    <w:p w:rsidR="004935E4" w:rsidRPr="004935E4" w:rsidRDefault="009D6AD0" w:rsidP="00474BDA">
      <w:pPr>
        <w:contextualSpacing/>
      </w:pPr>
      <w:r>
        <w:t>Note:</w:t>
      </w:r>
      <w:r w:rsidR="00353D22">
        <w:t xml:space="preserve"> the DLL (</w:t>
      </w:r>
      <w:r>
        <w:t>ultimately Metamodel Manager</w:t>
      </w:r>
      <w:r w:rsidR="00353D22">
        <w:t>)</w:t>
      </w:r>
      <w:r>
        <w:t xml:space="preserve"> will allow users to spe</w:t>
      </w:r>
      <w:r w:rsidR="00353D22">
        <w:t xml:space="preserve">cify which results to store (results will be stored </w:t>
      </w:r>
      <w:r>
        <w:t>in a text</w:t>
      </w:r>
      <w:r w:rsidR="00353D22">
        <w:t xml:space="preserve"> </w:t>
      </w:r>
      <w:r>
        <w:t xml:space="preserve">file (actually I think </w:t>
      </w:r>
      <w:r w:rsidR="00353D22">
        <w:t>MMM will automatically store</w:t>
      </w:r>
      <w:r>
        <w:t xml:space="preserve"> all </w:t>
      </w:r>
      <w:r w:rsidR="00353D22">
        <w:t xml:space="preserve">relevant </w:t>
      </w:r>
      <w:r>
        <w:t>state variables in a master text file</w:t>
      </w:r>
      <w:r w:rsidR="00353D22">
        <w:t>).</w:t>
      </w:r>
    </w:p>
    <w:p w:rsidR="00474BDA" w:rsidRPr="00474BDA" w:rsidRDefault="009D6AD0" w:rsidP="00474BDA">
      <w:r>
        <w:t xml:space="preserve">  </w:t>
      </w:r>
    </w:p>
    <w:p w:rsidR="00B2631E" w:rsidRDefault="00B2631E"/>
    <w:sectPr w:rsidR="00B2631E" w:rsidSect="00986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3BE"/>
    <w:multiLevelType w:val="hybridMultilevel"/>
    <w:tmpl w:val="51F23B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C5CA621A">
      <w:start w:val="1"/>
      <w:numFmt w:val="lowerRoman"/>
      <w:lvlText w:val="(%4)"/>
      <w:lvlJc w:val="left"/>
      <w:pPr>
        <w:ind w:left="3240" w:hanging="72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4599"/>
    <w:multiLevelType w:val="hybridMultilevel"/>
    <w:tmpl w:val="675830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F1F28B4"/>
    <w:multiLevelType w:val="multilevel"/>
    <w:tmpl w:val="67D6FC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247493D"/>
    <w:multiLevelType w:val="hybridMultilevel"/>
    <w:tmpl w:val="B4ACD7FA"/>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903E75"/>
    <w:multiLevelType w:val="hybridMultilevel"/>
    <w:tmpl w:val="B7CA5A9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6160F1C"/>
    <w:multiLevelType w:val="hybridMultilevel"/>
    <w:tmpl w:val="B26A1E2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EB4168F"/>
    <w:multiLevelType w:val="hybridMultilevel"/>
    <w:tmpl w:val="4614D04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A76CBA"/>
    <w:multiLevelType w:val="hybridMultilevel"/>
    <w:tmpl w:val="D0FA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591BFE"/>
    <w:multiLevelType w:val="hybridMultilevel"/>
    <w:tmpl w:val="B26A1E2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9915560"/>
    <w:multiLevelType w:val="hybridMultilevel"/>
    <w:tmpl w:val="38A469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51A97"/>
    <w:multiLevelType w:val="hybridMultilevel"/>
    <w:tmpl w:val="B29CB2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0"/>
  </w:num>
  <w:num w:numId="5">
    <w:abstractNumId w:val="5"/>
  </w:num>
  <w:num w:numId="6">
    <w:abstractNumId w:val="8"/>
  </w:num>
  <w:num w:numId="7">
    <w:abstractNumId w:val="7"/>
  </w:num>
  <w:num w:numId="8">
    <w:abstractNumId w:val="3"/>
  </w:num>
  <w:num w:numId="9">
    <w:abstractNumId w:val="1"/>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2"/>
  </w:compat>
  <w:rsids>
    <w:rsidRoot w:val="0086221F"/>
    <w:rsid w:val="00000EEF"/>
    <w:rsid w:val="00015222"/>
    <w:rsid w:val="000345FE"/>
    <w:rsid w:val="00037044"/>
    <w:rsid w:val="000479AF"/>
    <w:rsid w:val="00050234"/>
    <w:rsid w:val="0006118E"/>
    <w:rsid w:val="00070922"/>
    <w:rsid w:val="00076BEC"/>
    <w:rsid w:val="0009315A"/>
    <w:rsid w:val="00096CB4"/>
    <w:rsid w:val="000A7FF5"/>
    <w:rsid w:val="000B7CCE"/>
    <w:rsid w:val="000D27EA"/>
    <w:rsid w:val="000E0046"/>
    <w:rsid w:val="000E54A6"/>
    <w:rsid w:val="000F2E63"/>
    <w:rsid w:val="000F2F81"/>
    <w:rsid w:val="001047CF"/>
    <w:rsid w:val="0013120D"/>
    <w:rsid w:val="00137932"/>
    <w:rsid w:val="00141D8D"/>
    <w:rsid w:val="0015708A"/>
    <w:rsid w:val="00167B96"/>
    <w:rsid w:val="00192341"/>
    <w:rsid w:val="001C15E3"/>
    <w:rsid w:val="001E5828"/>
    <w:rsid w:val="00200ABE"/>
    <w:rsid w:val="00215B8B"/>
    <w:rsid w:val="00216A13"/>
    <w:rsid w:val="00226E17"/>
    <w:rsid w:val="002637B3"/>
    <w:rsid w:val="00265773"/>
    <w:rsid w:val="002771ED"/>
    <w:rsid w:val="00290E7A"/>
    <w:rsid w:val="002D2CEE"/>
    <w:rsid w:val="002D6515"/>
    <w:rsid w:val="002F1F6D"/>
    <w:rsid w:val="003132E7"/>
    <w:rsid w:val="00314A1D"/>
    <w:rsid w:val="00324CF6"/>
    <w:rsid w:val="00347826"/>
    <w:rsid w:val="00353D22"/>
    <w:rsid w:val="003577BC"/>
    <w:rsid w:val="00360664"/>
    <w:rsid w:val="00372902"/>
    <w:rsid w:val="00377611"/>
    <w:rsid w:val="00380647"/>
    <w:rsid w:val="00384896"/>
    <w:rsid w:val="00385FC7"/>
    <w:rsid w:val="00390C50"/>
    <w:rsid w:val="003964A0"/>
    <w:rsid w:val="003A6B14"/>
    <w:rsid w:val="003B1D00"/>
    <w:rsid w:val="003B326D"/>
    <w:rsid w:val="003C754F"/>
    <w:rsid w:val="003E56EF"/>
    <w:rsid w:val="00401019"/>
    <w:rsid w:val="00404923"/>
    <w:rsid w:val="00420E6A"/>
    <w:rsid w:val="00427DC4"/>
    <w:rsid w:val="004442FE"/>
    <w:rsid w:val="00451820"/>
    <w:rsid w:val="00461FF5"/>
    <w:rsid w:val="00474BDA"/>
    <w:rsid w:val="0048543F"/>
    <w:rsid w:val="00485F2F"/>
    <w:rsid w:val="004865E1"/>
    <w:rsid w:val="004935E4"/>
    <w:rsid w:val="004B17EE"/>
    <w:rsid w:val="004B6050"/>
    <w:rsid w:val="004C3B60"/>
    <w:rsid w:val="004C61BA"/>
    <w:rsid w:val="004D204B"/>
    <w:rsid w:val="004D4CBE"/>
    <w:rsid w:val="004E34F9"/>
    <w:rsid w:val="004E397C"/>
    <w:rsid w:val="004F3080"/>
    <w:rsid w:val="00503576"/>
    <w:rsid w:val="00505811"/>
    <w:rsid w:val="005203F0"/>
    <w:rsid w:val="00541A75"/>
    <w:rsid w:val="00542FB8"/>
    <w:rsid w:val="0056427D"/>
    <w:rsid w:val="0057160D"/>
    <w:rsid w:val="00593700"/>
    <w:rsid w:val="00594CDE"/>
    <w:rsid w:val="00597763"/>
    <w:rsid w:val="005B749D"/>
    <w:rsid w:val="005D400A"/>
    <w:rsid w:val="005D4018"/>
    <w:rsid w:val="005E11BC"/>
    <w:rsid w:val="005F5ADA"/>
    <w:rsid w:val="0060286D"/>
    <w:rsid w:val="00603EA0"/>
    <w:rsid w:val="006117E9"/>
    <w:rsid w:val="00620305"/>
    <w:rsid w:val="006377FA"/>
    <w:rsid w:val="00644216"/>
    <w:rsid w:val="00673F27"/>
    <w:rsid w:val="00676CDB"/>
    <w:rsid w:val="0068203C"/>
    <w:rsid w:val="0068203F"/>
    <w:rsid w:val="00694053"/>
    <w:rsid w:val="006E1142"/>
    <w:rsid w:val="006E1B55"/>
    <w:rsid w:val="006E7868"/>
    <w:rsid w:val="0071020B"/>
    <w:rsid w:val="00711610"/>
    <w:rsid w:val="007176ED"/>
    <w:rsid w:val="00723E93"/>
    <w:rsid w:val="007419CA"/>
    <w:rsid w:val="00742A62"/>
    <w:rsid w:val="00744098"/>
    <w:rsid w:val="00745FB1"/>
    <w:rsid w:val="00746000"/>
    <w:rsid w:val="00770BC1"/>
    <w:rsid w:val="00775987"/>
    <w:rsid w:val="007810B5"/>
    <w:rsid w:val="007A671E"/>
    <w:rsid w:val="007C04D9"/>
    <w:rsid w:val="007C45F9"/>
    <w:rsid w:val="007D6B3A"/>
    <w:rsid w:val="007E33E1"/>
    <w:rsid w:val="0083005C"/>
    <w:rsid w:val="0085400F"/>
    <w:rsid w:val="0086221F"/>
    <w:rsid w:val="00862ACB"/>
    <w:rsid w:val="00863998"/>
    <w:rsid w:val="00874B85"/>
    <w:rsid w:val="0088758A"/>
    <w:rsid w:val="008A6996"/>
    <w:rsid w:val="008F3DC4"/>
    <w:rsid w:val="00903366"/>
    <w:rsid w:val="00917BB7"/>
    <w:rsid w:val="00923503"/>
    <w:rsid w:val="009255E8"/>
    <w:rsid w:val="00952FAC"/>
    <w:rsid w:val="00953D20"/>
    <w:rsid w:val="00961A5C"/>
    <w:rsid w:val="0098640F"/>
    <w:rsid w:val="00986688"/>
    <w:rsid w:val="00986830"/>
    <w:rsid w:val="00997463"/>
    <w:rsid w:val="00997C31"/>
    <w:rsid w:val="009D6AD0"/>
    <w:rsid w:val="009F7084"/>
    <w:rsid w:val="00A03E54"/>
    <w:rsid w:val="00A05FCC"/>
    <w:rsid w:val="00A1047E"/>
    <w:rsid w:val="00A22E06"/>
    <w:rsid w:val="00A5224D"/>
    <w:rsid w:val="00A54532"/>
    <w:rsid w:val="00A547CA"/>
    <w:rsid w:val="00A931DB"/>
    <w:rsid w:val="00A93C35"/>
    <w:rsid w:val="00AB4910"/>
    <w:rsid w:val="00AC580E"/>
    <w:rsid w:val="00AC7194"/>
    <w:rsid w:val="00AD76B3"/>
    <w:rsid w:val="00B000B5"/>
    <w:rsid w:val="00B0013C"/>
    <w:rsid w:val="00B104D3"/>
    <w:rsid w:val="00B10F56"/>
    <w:rsid w:val="00B13723"/>
    <w:rsid w:val="00B1559C"/>
    <w:rsid w:val="00B22A28"/>
    <w:rsid w:val="00B2631E"/>
    <w:rsid w:val="00B4173B"/>
    <w:rsid w:val="00B427F5"/>
    <w:rsid w:val="00B47B00"/>
    <w:rsid w:val="00B47BC0"/>
    <w:rsid w:val="00B55EA7"/>
    <w:rsid w:val="00B76B2E"/>
    <w:rsid w:val="00B7725F"/>
    <w:rsid w:val="00B83BCB"/>
    <w:rsid w:val="00B91E1F"/>
    <w:rsid w:val="00B93A90"/>
    <w:rsid w:val="00B969EC"/>
    <w:rsid w:val="00BA6444"/>
    <w:rsid w:val="00BB3900"/>
    <w:rsid w:val="00BB5BA6"/>
    <w:rsid w:val="00BC64DD"/>
    <w:rsid w:val="00BD48AC"/>
    <w:rsid w:val="00BD49AC"/>
    <w:rsid w:val="00BD7BC4"/>
    <w:rsid w:val="00BE0093"/>
    <w:rsid w:val="00BE5A1A"/>
    <w:rsid w:val="00BF3924"/>
    <w:rsid w:val="00C00E2F"/>
    <w:rsid w:val="00C011E7"/>
    <w:rsid w:val="00C03968"/>
    <w:rsid w:val="00C134E9"/>
    <w:rsid w:val="00C178C0"/>
    <w:rsid w:val="00C256BD"/>
    <w:rsid w:val="00C40A9F"/>
    <w:rsid w:val="00C527E6"/>
    <w:rsid w:val="00C57811"/>
    <w:rsid w:val="00C737C0"/>
    <w:rsid w:val="00C8564F"/>
    <w:rsid w:val="00CA0728"/>
    <w:rsid w:val="00CB1DAD"/>
    <w:rsid w:val="00CB7E45"/>
    <w:rsid w:val="00D01888"/>
    <w:rsid w:val="00D0205B"/>
    <w:rsid w:val="00D15DEF"/>
    <w:rsid w:val="00D4146D"/>
    <w:rsid w:val="00D53EF2"/>
    <w:rsid w:val="00D63B2B"/>
    <w:rsid w:val="00D76BF5"/>
    <w:rsid w:val="00D806EA"/>
    <w:rsid w:val="00D97B74"/>
    <w:rsid w:val="00DB4455"/>
    <w:rsid w:val="00DD3F19"/>
    <w:rsid w:val="00DE2232"/>
    <w:rsid w:val="00DF27DC"/>
    <w:rsid w:val="00DF5DCF"/>
    <w:rsid w:val="00E02BE7"/>
    <w:rsid w:val="00E07C4A"/>
    <w:rsid w:val="00E07D46"/>
    <w:rsid w:val="00E468E8"/>
    <w:rsid w:val="00E46EDC"/>
    <w:rsid w:val="00E7457D"/>
    <w:rsid w:val="00E7635D"/>
    <w:rsid w:val="00E81DE9"/>
    <w:rsid w:val="00E82B01"/>
    <w:rsid w:val="00EA053B"/>
    <w:rsid w:val="00EA26F7"/>
    <w:rsid w:val="00EA3560"/>
    <w:rsid w:val="00EA7493"/>
    <w:rsid w:val="00EC27CD"/>
    <w:rsid w:val="00EF3D6A"/>
    <w:rsid w:val="00EF565D"/>
    <w:rsid w:val="00F04569"/>
    <w:rsid w:val="00F06C87"/>
    <w:rsid w:val="00F12504"/>
    <w:rsid w:val="00F203F6"/>
    <w:rsid w:val="00F219AF"/>
    <w:rsid w:val="00F22C59"/>
    <w:rsid w:val="00F30496"/>
    <w:rsid w:val="00F305F5"/>
    <w:rsid w:val="00F50B9E"/>
    <w:rsid w:val="00F54456"/>
    <w:rsid w:val="00F6058F"/>
    <w:rsid w:val="00F64603"/>
    <w:rsid w:val="00F65327"/>
    <w:rsid w:val="00F84DC7"/>
    <w:rsid w:val="00F86222"/>
    <w:rsid w:val="00F91E1E"/>
    <w:rsid w:val="00FA46BE"/>
    <w:rsid w:val="00FC4E41"/>
    <w:rsid w:val="00FD0C4B"/>
    <w:rsid w:val="00FD118D"/>
    <w:rsid w:val="00FD548D"/>
    <w:rsid w:val="00FE3657"/>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4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8D"/>
    <w:pPr>
      <w:ind w:left="720"/>
      <w:contextualSpacing/>
    </w:pPr>
  </w:style>
  <w:style w:type="character" w:styleId="CommentReference">
    <w:name w:val="annotation reference"/>
    <w:basedOn w:val="DefaultParagraphFont"/>
    <w:uiPriority w:val="99"/>
    <w:semiHidden/>
    <w:unhideWhenUsed/>
    <w:rsid w:val="00594CDE"/>
    <w:rPr>
      <w:sz w:val="16"/>
      <w:szCs w:val="16"/>
    </w:rPr>
  </w:style>
  <w:style w:type="paragraph" w:styleId="CommentText">
    <w:name w:val="annotation text"/>
    <w:basedOn w:val="Normal"/>
    <w:link w:val="CommentTextChar"/>
    <w:uiPriority w:val="99"/>
    <w:semiHidden/>
    <w:unhideWhenUsed/>
    <w:rsid w:val="00594CDE"/>
    <w:pPr>
      <w:spacing w:line="240" w:lineRule="auto"/>
    </w:pPr>
    <w:rPr>
      <w:sz w:val="20"/>
      <w:szCs w:val="20"/>
    </w:rPr>
  </w:style>
  <w:style w:type="character" w:customStyle="1" w:styleId="CommentTextChar">
    <w:name w:val="Comment Text Char"/>
    <w:basedOn w:val="DefaultParagraphFont"/>
    <w:link w:val="CommentText"/>
    <w:uiPriority w:val="99"/>
    <w:semiHidden/>
    <w:rsid w:val="00594CDE"/>
    <w:rPr>
      <w:sz w:val="20"/>
      <w:szCs w:val="20"/>
    </w:rPr>
  </w:style>
  <w:style w:type="paragraph" w:styleId="CommentSubject">
    <w:name w:val="annotation subject"/>
    <w:basedOn w:val="CommentText"/>
    <w:next w:val="CommentText"/>
    <w:link w:val="CommentSubjectChar"/>
    <w:uiPriority w:val="99"/>
    <w:semiHidden/>
    <w:unhideWhenUsed/>
    <w:rsid w:val="00594CDE"/>
    <w:rPr>
      <w:b/>
      <w:bCs/>
    </w:rPr>
  </w:style>
  <w:style w:type="character" w:customStyle="1" w:styleId="CommentSubjectChar">
    <w:name w:val="Comment Subject Char"/>
    <w:basedOn w:val="CommentTextChar"/>
    <w:link w:val="CommentSubject"/>
    <w:uiPriority w:val="99"/>
    <w:semiHidden/>
    <w:rsid w:val="00594CDE"/>
    <w:rPr>
      <w:b/>
      <w:bCs/>
      <w:sz w:val="20"/>
      <w:szCs w:val="20"/>
    </w:rPr>
  </w:style>
  <w:style w:type="paragraph" w:styleId="BalloonText">
    <w:name w:val="Balloon Text"/>
    <w:basedOn w:val="Normal"/>
    <w:link w:val="BalloonTextChar"/>
    <w:uiPriority w:val="99"/>
    <w:semiHidden/>
    <w:unhideWhenUsed/>
    <w:rsid w:val="00594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CDE"/>
    <w:rPr>
      <w:rFonts w:ascii="Tahoma" w:hAnsi="Tahoma" w:cs="Tahoma"/>
      <w:sz w:val="16"/>
      <w:szCs w:val="16"/>
    </w:rPr>
  </w:style>
  <w:style w:type="table" w:styleId="TableGrid">
    <w:name w:val="Table Grid"/>
    <w:basedOn w:val="TableNormal"/>
    <w:uiPriority w:val="59"/>
    <w:rsid w:val="00B26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18D"/>
    <w:pPr>
      <w:ind w:left="720"/>
      <w:contextualSpacing/>
    </w:pPr>
  </w:style>
  <w:style w:type="character" w:styleId="CommentReference">
    <w:name w:val="annotation reference"/>
    <w:basedOn w:val="DefaultParagraphFont"/>
    <w:uiPriority w:val="99"/>
    <w:semiHidden/>
    <w:unhideWhenUsed/>
    <w:rsid w:val="00594CDE"/>
    <w:rPr>
      <w:sz w:val="16"/>
      <w:szCs w:val="16"/>
    </w:rPr>
  </w:style>
  <w:style w:type="paragraph" w:styleId="CommentText">
    <w:name w:val="annotation text"/>
    <w:basedOn w:val="Normal"/>
    <w:link w:val="CommentTextChar"/>
    <w:uiPriority w:val="99"/>
    <w:semiHidden/>
    <w:unhideWhenUsed/>
    <w:rsid w:val="00594CDE"/>
    <w:pPr>
      <w:spacing w:line="240" w:lineRule="auto"/>
    </w:pPr>
    <w:rPr>
      <w:sz w:val="20"/>
      <w:szCs w:val="20"/>
    </w:rPr>
  </w:style>
  <w:style w:type="character" w:customStyle="1" w:styleId="CommentTextChar">
    <w:name w:val="Comment Text Char"/>
    <w:basedOn w:val="DefaultParagraphFont"/>
    <w:link w:val="CommentText"/>
    <w:uiPriority w:val="99"/>
    <w:semiHidden/>
    <w:rsid w:val="00594CDE"/>
    <w:rPr>
      <w:sz w:val="20"/>
      <w:szCs w:val="20"/>
    </w:rPr>
  </w:style>
  <w:style w:type="paragraph" w:styleId="CommentSubject">
    <w:name w:val="annotation subject"/>
    <w:basedOn w:val="CommentText"/>
    <w:next w:val="CommentText"/>
    <w:link w:val="CommentSubjectChar"/>
    <w:uiPriority w:val="99"/>
    <w:semiHidden/>
    <w:unhideWhenUsed/>
    <w:rsid w:val="00594CDE"/>
    <w:rPr>
      <w:b/>
      <w:bCs/>
    </w:rPr>
  </w:style>
  <w:style w:type="character" w:customStyle="1" w:styleId="CommentSubjectChar">
    <w:name w:val="Comment Subject Char"/>
    <w:basedOn w:val="CommentTextChar"/>
    <w:link w:val="CommentSubject"/>
    <w:uiPriority w:val="99"/>
    <w:semiHidden/>
    <w:rsid w:val="00594CDE"/>
    <w:rPr>
      <w:b/>
      <w:bCs/>
      <w:sz w:val="20"/>
      <w:szCs w:val="20"/>
    </w:rPr>
  </w:style>
  <w:style w:type="paragraph" w:styleId="BalloonText">
    <w:name w:val="Balloon Text"/>
    <w:basedOn w:val="Normal"/>
    <w:link w:val="BalloonTextChar"/>
    <w:uiPriority w:val="99"/>
    <w:semiHidden/>
    <w:unhideWhenUsed/>
    <w:rsid w:val="00594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CDE"/>
    <w:rPr>
      <w:rFonts w:ascii="Tahoma" w:hAnsi="Tahoma" w:cs="Tahoma"/>
      <w:sz w:val="16"/>
      <w:szCs w:val="16"/>
    </w:rPr>
  </w:style>
  <w:style w:type="table" w:styleId="TableGrid">
    <w:name w:val="Table Grid"/>
    <w:basedOn w:val="TableNormal"/>
    <w:uiPriority w:val="59"/>
    <w:rsid w:val="00B26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F4A1-768F-41BB-A2CA-B72B37A4E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13</Pages>
  <Words>4636</Words>
  <Characters>26428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61</cp:revision>
  <cp:lastPrinted>2013-02-13T23:01:00Z</cp:lastPrinted>
  <dcterms:created xsi:type="dcterms:W3CDTF">2013-02-14T05:08:00Z</dcterms:created>
  <dcterms:modified xsi:type="dcterms:W3CDTF">2015-10-06T20:02:00Z</dcterms:modified>
</cp:coreProperties>
</file>